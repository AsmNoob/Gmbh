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F655B" w14:textId="77777777" w:rsidR="00B60926" w:rsidRPr="0026344A" w:rsidRDefault="008372DB" w:rsidP="007D1F9F">
      <w:pPr>
        <w:pStyle w:val="Title"/>
        <w:rPr>
          <w:lang w:val="fr-FR"/>
        </w:rPr>
      </w:pPr>
      <w:r w:rsidRPr="0026344A">
        <w:rPr>
          <w:lang w:val="fr-FR"/>
        </w:rPr>
        <w:t>Structure du site</w:t>
      </w:r>
    </w:p>
    <w:p w14:paraId="049020F0" w14:textId="77777777" w:rsidR="008372DB" w:rsidRPr="0026344A" w:rsidRDefault="00030A2E" w:rsidP="007D1F9F">
      <w:pPr>
        <w:pStyle w:val="Heading1"/>
        <w:rPr>
          <w:lang w:val="fr-FR"/>
        </w:rPr>
      </w:pPr>
      <w:r w:rsidRPr="0026344A">
        <w:rPr>
          <w:lang w:val="fr-FR"/>
        </w:rPr>
        <w:t>Présentation globale</w:t>
      </w:r>
    </w:p>
    <w:p w14:paraId="284C589A" w14:textId="77777777" w:rsidR="00030A2E" w:rsidRDefault="00030A2E" w:rsidP="007D1F9F">
      <w:pPr>
        <w:pStyle w:val="Heading2"/>
        <w:rPr>
          <w:lang w:val="fr-FR"/>
        </w:rPr>
      </w:pPr>
      <w:r w:rsidRPr="0026344A">
        <w:rPr>
          <w:lang w:val="fr-FR"/>
        </w:rPr>
        <w:t>Entreprise Blumenberg</w:t>
      </w:r>
    </w:p>
    <w:p w14:paraId="13EFD561" w14:textId="77777777" w:rsidR="00EF33AF" w:rsidRDefault="00EF33AF" w:rsidP="00EF33AF">
      <w:pPr>
        <w:rPr>
          <w:lang w:val="fr-FR"/>
        </w:rPr>
      </w:pPr>
      <w:del w:id="0" w:author="Ali Babba" w:date="2016-09-30T12:36:00Z">
        <w:r w:rsidDel="00D66BAE">
          <w:rPr>
            <w:lang w:val="fr-FR"/>
          </w:rPr>
          <w:delText>Chez Blumenberg nous nous sommes</w:delText>
        </w:r>
      </w:del>
      <w:ins w:id="1" w:author="Ali Babba" w:date="2016-09-30T12:36:00Z">
        <w:r w:rsidR="00D66BAE">
          <w:rPr>
            <w:lang w:val="fr-FR"/>
          </w:rPr>
          <w:t>L’entreprise Blumenberg s</w:t>
        </w:r>
      </w:ins>
      <w:ins w:id="2" w:author="Ali Babba" w:date="2016-09-30T12:37:00Z">
        <w:r w:rsidR="00D66BAE">
          <w:rPr>
            <w:lang w:val="fr-FR"/>
          </w:rPr>
          <w:t>’est</w:t>
        </w:r>
      </w:ins>
      <w:r>
        <w:rPr>
          <w:lang w:val="fr-FR"/>
        </w:rPr>
        <w:t xml:space="preserve"> </w:t>
      </w:r>
      <w:del w:id="3" w:author="Ali Babba" w:date="2016-09-30T12:37:00Z">
        <w:r w:rsidDel="00D66BAE">
          <w:rPr>
            <w:lang w:val="fr-FR"/>
          </w:rPr>
          <w:delText xml:space="preserve">associés </w:delText>
        </w:r>
      </w:del>
      <w:ins w:id="4" w:author="Ali Babba" w:date="2016-09-30T12:37:00Z">
        <w:r w:rsidR="00D66BAE">
          <w:rPr>
            <w:lang w:val="fr-FR"/>
          </w:rPr>
          <w:t xml:space="preserve">associée </w:t>
        </w:r>
      </w:ins>
      <w:r>
        <w:rPr>
          <w:lang w:val="fr-FR"/>
        </w:rPr>
        <w:t xml:space="preserve">au matériel agréable qu’est le bois depuis plus de 100 ans dans la fabrication de produits dérivés de tonneaux. Depuis des dizaines d’années </w:t>
      </w:r>
      <w:del w:id="5" w:author="Ali Babba" w:date="2016-09-30T12:37:00Z">
        <w:r w:rsidDel="00D66BAE">
          <w:rPr>
            <w:lang w:val="fr-FR"/>
          </w:rPr>
          <w:delText>nous fournissons</w:delText>
        </w:r>
      </w:del>
      <w:ins w:id="6" w:author="Ali Babba" w:date="2016-09-30T12:37:00Z">
        <w:r w:rsidR="00D66BAE">
          <w:rPr>
            <w:lang w:val="fr-FR"/>
          </w:rPr>
          <w:t>ils fournissent</w:t>
        </w:r>
      </w:ins>
      <w:r>
        <w:rPr>
          <w:lang w:val="fr-FR"/>
        </w:rPr>
        <w:t xml:space="preserve"> à peu près tous les grands fabricants et vendeurs du secteur des saunas avec </w:t>
      </w:r>
      <w:del w:id="7" w:author="Ali Babba" w:date="2016-09-30T12:37:00Z">
        <w:r w:rsidDel="00D66BAE">
          <w:rPr>
            <w:lang w:val="fr-FR"/>
          </w:rPr>
          <w:delText xml:space="preserve">nos </w:delText>
        </w:r>
      </w:del>
      <w:ins w:id="8" w:author="Ali Babba" w:date="2016-09-30T12:37:00Z">
        <w:r w:rsidR="00D66BAE">
          <w:rPr>
            <w:lang w:val="fr-FR"/>
          </w:rPr>
          <w:t xml:space="preserve">leurs </w:t>
        </w:r>
      </w:ins>
      <w:r>
        <w:rPr>
          <w:lang w:val="fr-FR"/>
        </w:rPr>
        <w:t>produits de qualité</w:t>
      </w:r>
      <w:ins w:id="9" w:author="Ali Babba" w:date="2016-09-30T12:37:00Z">
        <w:r w:rsidR="00D66BAE">
          <w:rPr>
            <w:lang w:val="fr-FR"/>
          </w:rPr>
          <w:t>,</w:t>
        </w:r>
      </w:ins>
      <w:r>
        <w:rPr>
          <w:lang w:val="fr-FR"/>
        </w:rPr>
        <w:t xml:space="preserve"> appréciés comme tels.</w:t>
      </w:r>
    </w:p>
    <w:p w14:paraId="72D99E03" w14:textId="77777777" w:rsidR="00EF33AF" w:rsidRDefault="00EF33AF" w:rsidP="00EF33AF">
      <w:pPr>
        <w:pStyle w:val="NoSpacing"/>
        <w:rPr>
          <w:lang w:val="fr-FR"/>
        </w:rPr>
      </w:pPr>
      <w:r>
        <w:rPr>
          <w:lang w:val="fr-FR"/>
        </w:rPr>
        <w:t>Nous ne connaissons pas d’autre fabriquant, qui produit en quantité et qualité similaire des baignoires, tonneaux de plongeon ou de baignade et bains à remous en bois massif. Dans</w:t>
      </w:r>
      <w:del w:id="10" w:author="Ali Babba" w:date="2016-09-30T12:37:00Z">
        <w:r w:rsidDel="00D66BAE">
          <w:rPr>
            <w:lang w:val="fr-FR"/>
          </w:rPr>
          <w:delText xml:space="preserve"> notre</w:delText>
        </w:r>
      </w:del>
      <w:ins w:id="11" w:author="Ali Babba" w:date="2016-09-30T12:37:00Z">
        <w:r w:rsidR="00D66BAE">
          <w:rPr>
            <w:lang w:val="fr-FR"/>
          </w:rPr>
          <w:t xml:space="preserve"> </w:t>
        </w:r>
      </w:ins>
      <w:del w:id="12" w:author="Ali Babba" w:date="2016-09-30T12:37:00Z">
        <w:r w:rsidDel="00D66BAE">
          <w:rPr>
            <w:lang w:val="fr-FR"/>
          </w:rPr>
          <w:delText xml:space="preserve"> </w:delText>
        </w:r>
      </w:del>
      <w:ins w:id="13" w:author="Ali Babba" w:date="2016-09-30T12:37:00Z">
        <w:r w:rsidR="00D66BAE">
          <w:rPr>
            <w:lang w:val="fr-FR"/>
          </w:rPr>
          <w:t>l’</w:t>
        </w:r>
      </w:ins>
      <w:r>
        <w:rPr>
          <w:lang w:val="fr-FR"/>
        </w:rPr>
        <w:t xml:space="preserve">atelier plein de tradition </w:t>
      </w:r>
      <w:del w:id="14" w:author="Ali Babba" w:date="2016-09-30T12:37:00Z">
        <w:r w:rsidDel="00D66BAE">
          <w:rPr>
            <w:lang w:val="fr-FR"/>
          </w:rPr>
          <w:delText xml:space="preserve">nous </w:delText>
        </w:r>
      </w:del>
      <w:ins w:id="15" w:author="Ali Babba" w:date="2016-09-30T12:37:00Z">
        <w:r w:rsidR="00D66BAE">
          <w:rPr>
            <w:lang w:val="fr-FR"/>
          </w:rPr>
          <w:t xml:space="preserve">ils </w:t>
        </w:r>
      </w:ins>
      <w:r>
        <w:rPr>
          <w:lang w:val="fr-FR"/>
        </w:rPr>
        <w:t>dispo</w:t>
      </w:r>
      <w:ins w:id="16" w:author="Ali Babba" w:date="2016-09-30T12:38:00Z">
        <w:r w:rsidR="00D66BAE">
          <w:rPr>
            <w:lang w:val="fr-FR"/>
          </w:rPr>
          <w:t>sent</w:t>
        </w:r>
      </w:ins>
      <w:del w:id="17" w:author="Ali Babba" w:date="2016-09-30T12:38:00Z">
        <w:r w:rsidDel="00D66BAE">
          <w:rPr>
            <w:lang w:val="fr-FR"/>
          </w:rPr>
          <w:delText>sons</w:delText>
        </w:r>
      </w:del>
      <w:r>
        <w:rPr>
          <w:lang w:val="fr-FR"/>
        </w:rPr>
        <w:t xml:space="preserve"> de toute la flexibilité nécessaire pour, à part </w:t>
      </w:r>
      <w:del w:id="18" w:author="Ali Babba" w:date="2016-09-30T12:38:00Z">
        <w:r w:rsidDel="00D66BAE">
          <w:rPr>
            <w:lang w:val="fr-FR"/>
          </w:rPr>
          <w:delText xml:space="preserve">notre </w:delText>
        </w:r>
      </w:del>
      <w:ins w:id="19" w:author="Ali Babba" w:date="2016-09-30T12:38:00Z">
        <w:r w:rsidR="00D66BAE">
          <w:rPr>
            <w:lang w:val="fr-FR"/>
          </w:rPr>
          <w:t xml:space="preserve">le </w:t>
        </w:r>
      </w:ins>
      <w:r>
        <w:rPr>
          <w:lang w:val="fr-FR"/>
        </w:rPr>
        <w:t xml:space="preserve">service de livraison standard, fort apprécié, </w:t>
      </w:r>
      <w:del w:id="20" w:author="Ali Babba" w:date="2016-09-30T12:38:00Z">
        <w:r w:rsidDel="00D66BAE">
          <w:rPr>
            <w:lang w:val="fr-FR"/>
          </w:rPr>
          <w:delText xml:space="preserve">nous </w:delText>
        </w:r>
      </w:del>
      <w:ins w:id="21" w:author="Ali Babba" w:date="2016-09-30T12:38:00Z">
        <w:r w:rsidR="00D66BAE">
          <w:rPr>
            <w:lang w:val="fr-FR"/>
          </w:rPr>
          <w:t>s’</w:t>
        </w:r>
      </w:ins>
      <w:r>
        <w:rPr>
          <w:lang w:val="fr-FR"/>
        </w:rPr>
        <w:t>adapter aux souhaits particuliers de nos clients.</w:t>
      </w:r>
    </w:p>
    <w:p w14:paraId="218FC6A3" w14:textId="77777777" w:rsidR="00030A2E" w:rsidRDefault="00030A2E" w:rsidP="007D1F9F">
      <w:pPr>
        <w:pStyle w:val="Heading2"/>
        <w:rPr>
          <w:lang w:val="fr-FR"/>
        </w:rPr>
      </w:pPr>
      <w:r w:rsidRPr="0026344A">
        <w:rPr>
          <w:lang w:val="fr-FR"/>
        </w:rPr>
        <w:t>Pourquoi le bois</w:t>
      </w:r>
    </w:p>
    <w:p w14:paraId="23C42446" w14:textId="77777777" w:rsidR="00E6049C" w:rsidRDefault="00330C02" w:rsidP="007D1F9F">
      <w:pPr>
        <w:rPr>
          <w:lang w:val="fr-FR"/>
        </w:rPr>
      </w:pPr>
      <w:r>
        <w:rPr>
          <w:lang w:val="fr-FR"/>
        </w:rPr>
        <w:t xml:space="preserve">Le matériau naturel qu’est le bois se </w:t>
      </w:r>
      <w:r w:rsidR="00F0699C">
        <w:rPr>
          <w:lang w:val="fr-FR"/>
        </w:rPr>
        <w:t>prête</w:t>
      </w:r>
      <w:r>
        <w:rPr>
          <w:lang w:val="fr-FR"/>
        </w:rPr>
        <w:t xml:space="preserve"> à merveille </w:t>
      </w:r>
      <w:r w:rsidR="00F0699C">
        <w:rPr>
          <w:lang w:val="fr-FR"/>
        </w:rPr>
        <w:t>à</w:t>
      </w:r>
      <w:r>
        <w:rPr>
          <w:lang w:val="fr-FR"/>
        </w:rPr>
        <w:t xml:space="preserve"> l’expérience de wellness. L’alliance du bois massif, l’air et l’eau crée un climat inégalable pour la détente. </w:t>
      </w:r>
      <w:r w:rsidR="00F0699C">
        <w:rPr>
          <w:lang w:val="fr-FR"/>
        </w:rPr>
        <w:t>De plus, ses qualités inhérentes en font un matériau exceptionnellement adapté aux équipements sanitaires</w:t>
      </w:r>
      <w:r w:rsidR="007D1F9F">
        <w:rPr>
          <w:lang w:val="fr-FR"/>
        </w:rPr>
        <w:t>.</w:t>
      </w:r>
    </w:p>
    <w:p w14:paraId="36B048BA" w14:textId="77777777" w:rsidR="00F0699C" w:rsidRPr="00645CDE" w:rsidRDefault="00F0699C" w:rsidP="006532E8">
      <w:pPr>
        <w:pStyle w:val="NoSpacing"/>
        <w:rPr>
          <w:lang w:val="fr-FR"/>
        </w:rPr>
      </w:pPr>
      <w:r w:rsidRPr="00645CDE">
        <w:rPr>
          <w:lang w:val="fr-FR"/>
        </w:rPr>
        <w:t>Evidemment le bois est un matériau excellent au point de vue écologique pour son empreinte de carbone lors de la production. Nous ne rentrerons pas dans le détail du comparatif avec des panneaux sandwich faits d’acrylique, polyester et mousse de polyuréthane. Il suffit de mettre en évidence la qualité isolante du bois massif, qui garantira u</w:t>
      </w:r>
      <w:r w:rsidR="007D1F9F" w:rsidRPr="00645CDE">
        <w:rPr>
          <w:lang w:val="fr-FR"/>
        </w:rPr>
        <w:t>n refroidissement minimal même après une longue durée. Cette caractéristique garantit aussi une température de contact agréable, contrairement à d’autres matériaux plus froids au toucher.</w:t>
      </w:r>
    </w:p>
    <w:p w14:paraId="23E2E35C" w14:textId="375A9D4E" w:rsidR="007D1F9F" w:rsidRPr="00E6049C" w:rsidRDefault="006532E8" w:rsidP="006532E8">
      <w:pPr>
        <w:pStyle w:val="NoSpacing"/>
        <w:rPr>
          <w:lang w:val="fr-FR"/>
        </w:rPr>
      </w:pPr>
      <w:r>
        <w:rPr>
          <w:lang w:val="fr-FR"/>
        </w:rPr>
        <w:t xml:space="preserve">L’autre avantage majeur du bois est </w:t>
      </w:r>
      <w:r w:rsidR="00676D00">
        <w:rPr>
          <w:lang w:val="fr-FR"/>
        </w:rPr>
        <w:t>sa facilité d’entretien. Les traitements de surface de Blumenberg sont quasiment imperméables afin de réduire les variations d’humidité du bois au minimum.</w:t>
      </w:r>
      <w:r w:rsidR="00C92418">
        <w:rPr>
          <w:lang w:val="fr-FR"/>
        </w:rPr>
        <w:t xml:space="preserve"> Elles respectent également toutes les exigences de résistance thermique, chimique et mécanique ainsi que les exigences hygiéniques.</w:t>
      </w:r>
      <w:r w:rsidR="00676D00">
        <w:rPr>
          <w:lang w:val="fr-FR"/>
        </w:rPr>
        <w:t xml:space="preserve"> </w:t>
      </w:r>
      <w:r w:rsidR="00C92418">
        <w:rPr>
          <w:lang w:val="fr-FR"/>
        </w:rPr>
        <w:t xml:space="preserve">Ceci permet donc d’entretenir la baignoire avec des produits d’entretien de sanitaires classiques. </w:t>
      </w:r>
      <w:moveFromRangeStart w:id="22" w:author="Ali Babba" w:date="2016-09-30T16:14:00Z" w:name="move463015394"/>
      <w:moveFrom w:id="23" w:author="Ali Babba" w:date="2016-09-30T16:14:00Z">
        <w:r w:rsidR="00C92418" w:rsidDel="002A5F21">
          <w:rPr>
            <w:lang w:val="fr-FR"/>
          </w:rPr>
          <w:t xml:space="preserve">Il existe également une alternative au coating habituel, qui est une </w:t>
        </w:r>
        <w:r w:rsidR="00DD6AD8" w:rsidDel="002A5F21">
          <w:rPr>
            <w:lang w:val="fr-FR"/>
          </w:rPr>
          <w:t xml:space="preserve">huile dure à la cire. Cette finition naturelle demande cependant plus d’entretien. </w:t>
        </w:r>
      </w:moveFrom>
      <w:moveFromRangeEnd w:id="22"/>
      <w:r w:rsidR="00DD6AD8">
        <w:rPr>
          <w:lang w:val="fr-FR"/>
        </w:rPr>
        <w:t>Le bois, é</w:t>
      </w:r>
      <w:r w:rsidR="00C90C6B">
        <w:rPr>
          <w:lang w:val="fr-FR"/>
        </w:rPr>
        <w:t>tant massif, se patine</w:t>
      </w:r>
      <w:r w:rsidR="00DD6AD8">
        <w:rPr>
          <w:lang w:val="fr-FR"/>
        </w:rPr>
        <w:t xml:space="preserve"> homogènement et gagne en </w:t>
      </w:r>
      <w:r w:rsidR="00C90C6B">
        <w:rPr>
          <w:lang w:val="fr-FR"/>
        </w:rPr>
        <w:t>aspect au fil du temps, contrairement à d’autres matériaux qui perdent leur couleur.</w:t>
      </w:r>
    </w:p>
    <w:p w14:paraId="52390774" w14:textId="77777777" w:rsidR="00CC5E41" w:rsidRDefault="00CC5E41" w:rsidP="00CC5E41">
      <w:pPr>
        <w:pStyle w:val="Heading2"/>
        <w:rPr>
          <w:lang w:val="fr-FR"/>
        </w:rPr>
      </w:pPr>
      <w:r>
        <w:rPr>
          <w:lang w:val="fr-FR"/>
        </w:rPr>
        <w:t>Produits</w:t>
      </w:r>
    </w:p>
    <w:p w14:paraId="70DFCE78" w14:textId="77777777" w:rsidR="00C5578B" w:rsidRDefault="00CC5E41" w:rsidP="00CC5E41">
      <w:pPr>
        <w:rPr>
          <w:lang w:val="fr-FR"/>
        </w:rPr>
      </w:pPr>
      <w:del w:id="24" w:author="Ali Babba" w:date="2016-09-30T12:38:00Z">
        <w:r w:rsidDel="00D66BAE">
          <w:rPr>
            <w:lang w:val="fr-FR"/>
          </w:rPr>
          <w:delText xml:space="preserve">La compagnie </w:delText>
        </w:r>
      </w:del>
      <w:r>
        <w:rPr>
          <w:lang w:val="fr-FR"/>
        </w:rPr>
        <w:t xml:space="preserve">Blumenberg GmbH produit une gamme de produits en bois massif, basé sur la forme du tonneau. Cette forme se prête autant à des baignoires, des tonneaux de plongeon de sauna, des douches, des lavabos et d’autres accessoires. </w:t>
      </w:r>
    </w:p>
    <w:p w14:paraId="5500CFEC" w14:textId="77777777" w:rsidR="00C5578B" w:rsidRDefault="00C5578B" w:rsidP="00CC5E41">
      <w:pPr>
        <w:rPr>
          <w:lang w:val="fr-FR"/>
        </w:rPr>
      </w:pPr>
      <w:r>
        <w:rPr>
          <w:lang w:val="fr-FR"/>
        </w:rPr>
        <w:t>Chacun de ces produits est produit avec le plus grand soin pour garantir leur qualité. La production de votre produit est suivie individuellement de la conception à la fabrication afin de vous garantir le résultat le plus adapté possible.</w:t>
      </w:r>
    </w:p>
    <w:p w14:paraId="1B35742B" w14:textId="77777777" w:rsidR="00030A2E" w:rsidRDefault="0026344A" w:rsidP="00CC5E41">
      <w:pPr>
        <w:pStyle w:val="Heading3"/>
        <w:rPr>
          <w:lang w:val="fr-FR"/>
        </w:rPr>
      </w:pPr>
      <w:r w:rsidRPr="0026344A">
        <w:rPr>
          <w:lang w:val="fr-FR"/>
        </w:rPr>
        <w:t>Personnalisation</w:t>
      </w:r>
    </w:p>
    <w:p w14:paraId="6CB64A85" w14:textId="77777777" w:rsidR="001A7C86" w:rsidRDefault="00230F74" w:rsidP="00CC5E41">
      <w:pPr>
        <w:jc w:val="left"/>
        <w:rPr>
          <w:lang w:val="fr-FR"/>
        </w:rPr>
      </w:pPr>
      <w:r>
        <w:rPr>
          <w:lang w:val="fr-FR"/>
        </w:rPr>
        <w:t xml:space="preserve">Grâce à la production unique des produits, une personnalisation poussée est possible. </w:t>
      </w:r>
      <w:r w:rsidR="00CC5E41">
        <w:rPr>
          <w:lang w:val="fr-FR"/>
        </w:rPr>
        <w:t>Le dessin de votre produit sera dans tous les cas exactement adapté à vos désirs et vos besoins.</w:t>
      </w:r>
    </w:p>
    <w:p w14:paraId="2855B34C" w14:textId="77777777" w:rsidR="00897A5B" w:rsidRDefault="00897A5B" w:rsidP="006B3F3B">
      <w:pPr>
        <w:pStyle w:val="NoSpacing"/>
        <w:rPr>
          <w:lang w:val="fr-FR"/>
        </w:rPr>
      </w:pPr>
      <w:r>
        <w:rPr>
          <w:lang w:val="fr-FR"/>
        </w:rPr>
        <w:t>Une fois</w:t>
      </w:r>
      <w:r w:rsidR="00B75A03">
        <w:rPr>
          <w:lang w:val="fr-FR"/>
        </w:rPr>
        <w:t xml:space="preserve"> que vous vous êtes décidés pour un des produits uniques en bois massif, nous commencerons par déterminer le type de produit à réaliser sur base des dimensions de l’espace disponible et d’esquisses préparatoires. </w:t>
      </w:r>
      <w:r w:rsidR="006B3F3B">
        <w:rPr>
          <w:lang w:val="fr-FR"/>
        </w:rPr>
        <w:t>Chacun des produits possède des options spécifiques qui seront considérées avant leur réalisation</w:t>
      </w:r>
      <w:r w:rsidR="00A4213B">
        <w:rPr>
          <w:lang w:val="fr-FR"/>
        </w:rPr>
        <w:t xml:space="preserve">. </w:t>
      </w:r>
    </w:p>
    <w:p w14:paraId="7ACC427F" w14:textId="77777777" w:rsidR="00A4213B" w:rsidRPr="001A7C86" w:rsidRDefault="00A4213B" w:rsidP="006B3F3B">
      <w:pPr>
        <w:pStyle w:val="NoSpacing"/>
        <w:rPr>
          <w:lang w:val="fr-FR"/>
        </w:rPr>
      </w:pPr>
      <w:r>
        <w:rPr>
          <w:lang w:val="fr-FR"/>
        </w:rPr>
        <w:lastRenderedPageBreak/>
        <w:t xml:space="preserve">Dans la section dédiée à chaque type de produit spécifique vous trouverez une description des différentes options possibles, allant des dimensions aux accessoires. </w:t>
      </w:r>
    </w:p>
    <w:p w14:paraId="092004D1" w14:textId="77777777" w:rsidR="0006500E" w:rsidRDefault="0006500E" w:rsidP="0006500E">
      <w:pPr>
        <w:pStyle w:val="Heading1"/>
        <w:rPr>
          <w:lang w:val="fr-FR"/>
        </w:rPr>
      </w:pPr>
      <w:r>
        <w:rPr>
          <w:lang w:val="fr-FR"/>
        </w:rPr>
        <w:t>Les matériaux</w:t>
      </w:r>
    </w:p>
    <w:p w14:paraId="2C657103" w14:textId="77777777" w:rsidR="0006500E" w:rsidRDefault="0006500E" w:rsidP="0006500E">
      <w:pPr>
        <w:pStyle w:val="Heading2"/>
        <w:rPr>
          <w:lang w:val="fr-FR"/>
        </w:rPr>
      </w:pPr>
      <w:commentRangeStart w:id="25"/>
      <w:r w:rsidRPr="00170405">
        <w:rPr>
          <w:highlight w:val="yellow"/>
          <w:lang w:val="fr-FR"/>
          <w:rPrChange w:id="26" w:author="Ali Babba" w:date="2016-09-30T13:02:00Z">
            <w:rPr>
              <w:lang w:val="fr-FR"/>
            </w:rPr>
          </w:rPrChange>
        </w:rPr>
        <w:t>Bois</w:t>
      </w:r>
      <w:commentRangeEnd w:id="25"/>
      <w:r w:rsidR="00170405" w:rsidRPr="00170405">
        <w:rPr>
          <w:rStyle w:val="CommentReference"/>
          <w:rFonts w:asciiTheme="minorHAnsi" w:eastAsiaTheme="minorHAnsi" w:hAnsiTheme="minorHAnsi" w:cstheme="minorBidi"/>
          <w:color w:val="auto"/>
          <w:highlight w:val="yellow"/>
          <w:rPrChange w:id="27" w:author="Ali Babba" w:date="2016-09-30T13:02:00Z">
            <w:rPr>
              <w:rStyle w:val="CommentReference"/>
              <w:rFonts w:asciiTheme="minorHAnsi" w:eastAsiaTheme="minorHAnsi" w:hAnsiTheme="minorHAnsi" w:cstheme="minorBidi"/>
              <w:color w:val="auto"/>
            </w:rPr>
          </w:rPrChange>
        </w:rPr>
        <w:commentReference w:id="25"/>
      </w:r>
    </w:p>
    <w:p w14:paraId="4AAD4493" w14:textId="77777777" w:rsidR="0006500E" w:rsidRDefault="0006500E" w:rsidP="0006500E">
      <w:pPr>
        <w:rPr>
          <w:color w:val="FF0000"/>
          <w:lang w:val="fr-FR"/>
        </w:rPr>
      </w:pPr>
      <w:del w:id="28" w:author="Ali Babba" w:date="2016-09-30T12:39:00Z">
        <w:r w:rsidDel="00D66BAE">
          <w:rPr>
            <w:lang w:val="fr-FR"/>
          </w:rPr>
          <w:delText>Nous utilisons principalement du</w:delText>
        </w:r>
      </w:del>
      <w:ins w:id="29" w:author="Ali Babba" w:date="2016-09-30T12:39:00Z">
        <w:r w:rsidR="00D66BAE">
          <w:rPr>
            <w:lang w:val="fr-FR"/>
          </w:rPr>
          <w:t>Principalement le</w:t>
        </w:r>
      </w:ins>
      <w:r>
        <w:rPr>
          <w:lang w:val="fr-FR"/>
        </w:rPr>
        <w:t xml:space="preserve"> bois de Kambala et de mélèze </w:t>
      </w:r>
      <w:ins w:id="30" w:author="Ali Babba" w:date="2016-09-30T12:39:00Z">
        <w:r w:rsidR="00D66BAE">
          <w:rPr>
            <w:lang w:val="fr-FR"/>
          </w:rPr>
          <w:t xml:space="preserve">est utilisé </w:t>
        </w:r>
      </w:ins>
      <w:r>
        <w:rPr>
          <w:lang w:val="fr-FR"/>
        </w:rPr>
        <w:t xml:space="preserve">pour fabriquer nos produits. Ces deux matériaux montrent une grande résistance. Le Kambala est quelque peu plus foncé et résistant que le mélèze, et il a aussi une structure plus régulière. Autant le Kambala principalement originaire du Ghana et le mélèze d’Allemagne sont produits durablement. Pour nos produits particulièrement grands (jusqu’à </w:t>
      </w:r>
      <w:r w:rsidRPr="00013A5B">
        <w:rPr>
          <w:lang w:val="fr-FR"/>
        </w:rPr>
        <w:t xml:space="preserve">Ø 250 cm) </w:t>
      </w:r>
      <w:r>
        <w:rPr>
          <w:lang w:val="fr-FR"/>
        </w:rPr>
        <w:t xml:space="preserve">nous utilisons complémentairement du Western Red Cedar ou de l’Acajou à cause de leur faible </w:t>
      </w:r>
      <w:r w:rsidRPr="0006500E">
        <w:rPr>
          <w:lang w:val="fr-FR"/>
        </w:rPr>
        <w:t>coefficient de dilatation.</w:t>
      </w:r>
    </w:p>
    <w:p w14:paraId="742C95FD" w14:textId="77777777" w:rsidR="0006500E" w:rsidRDefault="0006500E" w:rsidP="0006500E">
      <w:pPr>
        <w:pStyle w:val="Heading2"/>
        <w:rPr>
          <w:lang w:val="fr-FR"/>
        </w:rPr>
      </w:pPr>
      <w:r w:rsidRPr="00170405">
        <w:rPr>
          <w:highlight w:val="yellow"/>
          <w:lang w:val="fr-FR"/>
          <w:rPrChange w:id="31" w:author="Ali Babba" w:date="2016-09-30T13:02:00Z">
            <w:rPr>
              <w:lang w:val="fr-FR"/>
            </w:rPr>
          </w:rPrChange>
        </w:rPr>
        <w:t>Protection</w:t>
      </w:r>
    </w:p>
    <w:p w14:paraId="6D82FBE6" w14:textId="2A517954" w:rsidR="0006500E" w:rsidDel="002A5F21" w:rsidRDefault="0006500E" w:rsidP="0006500E">
      <w:pPr>
        <w:rPr>
          <w:del w:id="32" w:author="Ali Babba" w:date="2016-09-30T16:14:00Z"/>
          <w:lang w:val="fr-FR"/>
        </w:rPr>
      </w:pPr>
      <w:r>
        <w:rPr>
          <w:lang w:val="fr-FR"/>
        </w:rPr>
        <w:t>Par l’utilisation de scellage hygiénique imperméable et bandes d’acier reserrables no</w:t>
      </w:r>
      <w:del w:id="33" w:author="Ali Babba" w:date="2016-09-30T12:41:00Z">
        <w:r w:rsidDel="00D66BAE">
          <w:rPr>
            <w:lang w:val="fr-FR"/>
          </w:rPr>
          <w:delText>u</w:delText>
        </w:r>
      </w:del>
      <w:r>
        <w:rPr>
          <w:lang w:val="fr-FR"/>
        </w:rPr>
        <w:t>s tonneaux sont extrêmement faciles d’entretien et étanche de manière permanente. Vous pouvez utiliser n’importe quel produit de nettoyage habituel pour l’entretien de nos produits.</w:t>
      </w:r>
    </w:p>
    <w:p w14:paraId="5C379FED" w14:textId="77777777" w:rsidR="002A5F21" w:rsidRDefault="002A5F21" w:rsidP="0006500E">
      <w:pPr>
        <w:rPr>
          <w:ins w:id="34" w:author="Ali Babba" w:date="2016-09-30T16:14:00Z"/>
          <w:lang w:val="fr-FR"/>
        </w:rPr>
      </w:pPr>
      <w:ins w:id="35" w:author="Ali Babba" w:date="2016-09-30T16:14:00Z">
        <w:r>
          <w:rPr>
            <w:lang w:val="fr-FR"/>
          </w:rPr>
          <w:t xml:space="preserve"> </w:t>
        </w:r>
      </w:ins>
      <w:r w:rsidR="0006500E">
        <w:rPr>
          <w:lang w:val="fr-FR"/>
        </w:rPr>
        <w:t xml:space="preserve">Par variations de teneur en humidité minime dans le bois, nos produits ont en principe une durée de vie illimitée. </w:t>
      </w:r>
    </w:p>
    <w:p w14:paraId="5506A376" w14:textId="26626BA8" w:rsidR="0006500E" w:rsidRDefault="0006500E" w:rsidP="002A5F21">
      <w:pPr>
        <w:pStyle w:val="NoSpacing"/>
        <w:rPr>
          <w:ins w:id="36" w:author="Ali Babba" w:date="2016-09-30T16:16:00Z"/>
          <w:lang w:val="fr-FR"/>
        </w:rPr>
        <w:pPrChange w:id="37" w:author="Ali Babba" w:date="2016-09-30T16:15:00Z">
          <w:pPr/>
        </w:pPrChange>
      </w:pPr>
      <w:r>
        <w:rPr>
          <w:lang w:val="fr-FR"/>
        </w:rPr>
        <w:t>A part le scellage hygiénique imperméable nous vous proposons également des surfaces traitées avec une huile-cire dure végétale naturelle à aspect satiné.</w:t>
      </w:r>
      <w:ins w:id="38" w:author="Ali Babba" w:date="2016-09-30T16:14:00Z">
        <w:r w:rsidR="002A5F21" w:rsidRPr="002A5F21">
          <w:rPr>
            <w:lang w:val="fr-FR"/>
          </w:rPr>
          <w:t xml:space="preserve"> </w:t>
        </w:r>
      </w:ins>
      <w:moveToRangeStart w:id="39" w:author="Ali Babba" w:date="2016-09-30T16:14:00Z" w:name="move463015394"/>
      <w:moveTo w:id="40" w:author="Ali Babba" w:date="2016-09-30T16:14:00Z">
        <w:del w:id="41" w:author="Ali Babba" w:date="2016-09-30T16:14:00Z">
          <w:r w:rsidR="002A5F21" w:rsidDel="002A5F21">
            <w:rPr>
              <w:lang w:val="fr-FR"/>
            </w:rPr>
            <w:delText xml:space="preserve">Il existe également une alternative au coating habituel, qui est une huile dure à la cire. </w:delText>
          </w:r>
        </w:del>
        <w:r w:rsidR="002A5F21">
          <w:rPr>
            <w:lang w:val="fr-FR"/>
          </w:rPr>
          <w:t>Cette finition naturelle demande cependant plus d’entretien.</w:t>
        </w:r>
      </w:moveTo>
      <w:moveToRangeEnd w:id="39"/>
      <w:ins w:id="42" w:author="Ali Babba" w:date="2016-09-30T16:14:00Z">
        <w:r w:rsidR="002A5F21">
          <w:rPr>
            <w:lang w:val="fr-FR"/>
          </w:rPr>
          <w:t xml:space="preserve"> Pour les applications extérieures il est nécessaire d’appliquer une finition rési</w:t>
        </w:r>
      </w:ins>
      <w:ins w:id="43" w:author="Ali Babba" w:date="2016-09-30T16:15:00Z">
        <w:r w:rsidR="002A5F21">
          <w:rPr>
            <w:lang w:val="fr-FR"/>
          </w:rPr>
          <w:t>s</w:t>
        </w:r>
      </w:ins>
      <w:ins w:id="44" w:author="Ali Babba" w:date="2016-09-30T16:14:00Z">
        <w:r w:rsidR="002A5F21">
          <w:rPr>
            <w:lang w:val="fr-FR"/>
          </w:rPr>
          <w:t xml:space="preserve">tante au </w:t>
        </w:r>
      </w:ins>
      <w:ins w:id="45" w:author="Ali Babba" w:date="2016-09-30T16:15:00Z">
        <w:r w:rsidR="002A5F21">
          <w:rPr>
            <w:lang w:val="fr-FR"/>
          </w:rPr>
          <w:t xml:space="preserve">rayonnement UV (pour plus de détails voir la partie </w:t>
        </w:r>
        <w:r w:rsidR="002A5F21" w:rsidRPr="002A5F21">
          <w:rPr>
            <w:i/>
            <w:lang w:val="fr-FR"/>
            <w:rPrChange w:id="46" w:author="Ali Babba" w:date="2016-09-30T16:15:00Z">
              <w:rPr>
                <w:lang w:val="fr-FR"/>
              </w:rPr>
            </w:rPrChange>
          </w:rPr>
          <w:t>Extérieur</w:t>
        </w:r>
        <w:r w:rsidR="002A5F21">
          <w:rPr>
            <w:lang w:val="fr-FR"/>
          </w:rPr>
          <w:t xml:space="preserve">). </w:t>
        </w:r>
      </w:ins>
    </w:p>
    <w:p w14:paraId="6382D8B0" w14:textId="15558BFE" w:rsidR="002A5F21" w:rsidRDefault="002A5F21" w:rsidP="002A5F21">
      <w:pPr>
        <w:pStyle w:val="NoSpacing"/>
        <w:rPr>
          <w:lang w:val="fr-FR"/>
        </w:rPr>
        <w:pPrChange w:id="47" w:author="Ali Babba" w:date="2016-09-30T16:15:00Z">
          <w:pPr/>
        </w:pPrChange>
      </w:pPr>
      <w:ins w:id="48" w:author="Ali Babba" w:date="2016-09-30T16:16:00Z">
        <w:r>
          <w:rPr>
            <w:lang w:val="fr-FR"/>
          </w:rPr>
          <w:t>Pour ceux et celles qui préfèrent l’aspect traditionnel des produits Blumenberg, pratiqué depuis les années ’80</w:t>
        </w:r>
      </w:ins>
      <w:ins w:id="49" w:author="Ali Babba" w:date="2016-09-30T16:20:00Z">
        <w:r>
          <w:rPr>
            <w:lang w:val="fr-FR"/>
          </w:rPr>
          <w:t> </w:t>
        </w:r>
      </w:ins>
      <w:ins w:id="50" w:author="Ali Babba" w:date="2016-09-30T16:16:00Z">
        <w:r>
          <w:rPr>
            <w:lang w:val="fr-FR"/>
          </w:rPr>
          <w:t>:</w:t>
        </w:r>
        <w:bookmarkStart w:id="51" w:name="_GoBack"/>
        <w:bookmarkEnd w:id="51"/>
        <w:r>
          <w:rPr>
            <w:lang w:val="fr-FR"/>
          </w:rPr>
          <w:t xml:space="preserve"> il existe toujours la finition opaque bleue</w:t>
        </w:r>
      </w:ins>
      <w:ins w:id="52" w:author="Ali Babba" w:date="2016-09-30T16:19:00Z">
        <w:r>
          <w:rPr>
            <w:lang w:val="fr-FR"/>
          </w:rPr>
          <w:t xml:space="preserve"> à l’intérieur et en bois naturel flammé à l</w:t>
        </w:r>
      </w:ins>
      <w:ins w:id="53" w:author="Ali Babba" w:date="2016-09-30T16:20:00Z">
        <w:r>
          <w:rPr>
            <w:lang w:val="fr-FR"/>
          </w:rPr>
          <w:t>’extérieur.</w:t>
        </w:r>
      </w:ins>
    </w:p>
    <w:p w14:paraId="7AB9B7E9" w14:textId="77777777" w:rsidR="0006500E" w:rsidRDefault="0006500E" w:rsidP="0006500E">
      <w:pPr>
        <w:pStyle w:val="Heading2"/>
        <w:rPr>
          <w:lang w:val="fr-FR"/>
        </w:rPr>
      </w:pPr>
      <w:r w:rsidRPr="00170405">
        <w:rPr>
          <w:highlight w:val="yellow"/>
          <w:lang w:val="fr-FR"/>
          <w:rPrChange w:id="54" w:author="Ali Babba" w:date="2016-09-30T13:02:00Z">
            <w:rPr>
              <w:lang w:val="fr-FR"/>
            </w:rPr>
          </w:rPrChange>
        </w:rPr>
        <w:t>Bandes d’acier</w:t>
      </w:r>
    </w:p>
    <w:p w14:paraId="41D161E0" w14:textId="77777777" w:rsidR="0006500E" w:rsidRDefault="0006500E" w:rsidP="0006500E">
      <w:pPr>
        <w:rPr>
          <w:lang w:val="fr-FR"/>
        </w:rPr>
      </w:pPr>
      <w:r>
        <w:rPr>
          <w:lang w:val="fr-FR"/>
        </w:rPr>
        <w:t>L’utilisation de bandes d’acier reserrables vous permet facilement de maintenir la tension nécessaire sur vos tonneaux et baignoires, même pendant des périodes d’utilisation très variées. Les bandes sont disponibles en acier galvanisé, acier inoxydable et acier à aspect « antique/rouillé ».</w:t>
      </w:r>
    </w:p>
    <w:p w14:paraId="18A4AE83" w14:textId="77777777" w:rsidR="00030A2E" w:rsidRPr="0026344A" w:rsidRDefault="00030A2E" w:rsidP="007D1F9F">
      <w:pPr>
        <w:pStyle w:val="Heading1"/>
        <w:rPr>
          <w:lang w:val="fr-FR"/>
        </w:rPr>
      </w:pPr>
      <w:r w:rsidRPr="00170405">
        <w:rPr>
          <w:highlight w:val="yellow"/>
          <w:lang w:val="fr-FR"/>
          <w:rPrChange w:id="55" w:author="Ali Babba" w:date="2016-09-30T13:03:00Z">
            <w:rPr>
              <w:lang w:val="fr-FR"/>
            </w:rPr>
          </w:rPrChange>
        </w:rPr>
        <w:t>Bains</w:t>
      </w:r>
    </w:p>
    <w:p w14:paraId="00C78CCB" w14:textId="77777777" w:rsidR="00030A2E" w:rsidRDefault="00030A2E" w:rsidP="007D1F9F">
      <w:pPr>
        <w:pStyle w:val="Heading2"/>
        <w:rPr>
          <w:lang w:val="fr-FR"/>
        </w:rPr>
      </w:pPr>
      <w:r w:rsidRPr="0026344A">
        <w:rPr>
          <w:lang w:val="fr-FR"/>
        </w:rPr>
        <w:t>Dimensions et forme</w:t>
      </w:r>
    </w:p>
    <w:p w14:paraId="0270F9E1" w14:textId="77777777" w:rsidR="00EA77E7" w:rsidRPr="00FA4067" w:rsidRDefault="00F32126" w:rsidP="00EA77E7">
      <w:pPr>
        <w:rPr>
          <w:lang w:val="fr-FR"/>
        </w:rPr>
      </w:pPr>
      <w:r>
        <w:rPr>
          <w:lang w:val="fr-FR"/>
        </w:rPr>
        <w:t xml:space="preserve">Dépendant des spécifications désirées, le type </w:t>
      </w:r>
      <w:r w:rsidR="00EA77E7">
        <w:rPr>
          <w:lang w:val="fr-FR"/>
        </w:rPr>
        <w:t xml:space="preserve">de </w:t>
      </w:r>
      <w:r>
        <w:rPr>
          <w:lang w:val="fr-FR"/>
        </w:rPr>
        <w:t xml:space="preserve">produit varie. </w:t>
      </w:r>
      <w:r w:rsidR="00EA77E7">
        <w:rPr>
          <w:lang w:val="fr-FR"/>
        </w:rPr>
        <w:t>En fonction de de l’espace disponible, la capacité en nombre de personnes requise et la taille des utilisateurs nous disposons d’un nombre de modèles de départ.</w:t>
      </w:r>
    </w:p>
    <w:p w14:paraId="432ECDB5" w14:textId="77777777" w:rsidR="001147A4" w:rsidRDefault="00EA77E7" w:rsidP="00715141">
      <w:pPr>
        <w:pStyle w:val="NoSpacing"/>
        <w:rPr>
          <w:lang w:val="fr-FR"/>
        </w:rPr>
      </w:pPr>
      <w:r>
        <w:rPr>
          <w:lang w:val="fr-FR"/>
        </w:rPr>
        <w:t xml:space="preserve">D’une hauteur de paroi intérieure de 42,5 à 52,5 cm nous parlons d’une baignoire. Pour une hauteur intérieure de 82,5 cm nous parlons de tonneaux de bain. </w:t>
      </w:r>
    </w:p>
    <w:p w14:paraId="75967B18" w14:textId="77777777" w:rsidR="00F32126" w:rsidRDefault="001147A4" w:rsidP="00715141">
      <w:pPr>
        <w:pStyle w:val="NoSpacing"/>
        <w:rPr>
          <w:lang w:val="fr-FR"/>
        </w:rPr>
      </w:pPr>
      <w:r>
        <w:rPr>
          <w:lang w:val="fr-FR"/>
        </w:rPr>
        <w:t xml:space="preserve">Le choix peut également être influencé </w:t>
      </w:r>
      <w:r w:rsidR="006806C4">
        <w:rPr>
          <w:lang w:val="fr-FR"/>
        </w:rPr>
        <w:t xml:space="preserve">par </w:t>
      </w:r>
      <w:r>
        <w:rPr>
          <w:lang w:val="fr-FR"/>
        </w:rPr>
        <w:t xml:space="preserve">la capacité en volume d’eau et l’espace de mouvement désiré. Ces dimensions sont standardisées pour des personnes de 160-185 cm. </w:t>
      </w:r>
      <w:r w:rsidR="007A1970">
        <w:rPr>
          <w:lang w:val="fr-FR"/>
        </w:rPr>
        <w:t xml:space="preserve">Pour une hauteur intérieure plus haute vous pouvez choisir une longueur inférieure. La taille supérieure est appropriée pour des personnes grandes. </w:t>
      </w:r>
      <w:r w:rsidR="00EA77E7">
        <w:rPr>
          <w:lang w:val="fr-FR"/>
        </w:rPr>
        <w:t>Les dimensions standard en plan sont </w:t>
      </w:r>
      <w:r w:rsidR="007A1970">
        <w:rPr>
          <w:lang w:val="fr-FR"/>
        </w:rPr>
        <w:t>indiquées ci-dessous selon le type désiré.</w:t>
      </w:r>
    </w:p>
    <w:p w14:paraId="28FD2D40" w14:textId="77777777" w:rsidR="007A1970" w:rsidRDefault="007A1970" w:rsidP="00715141">
      <w:pPr>
        <w:pStyle w:val="NoSpacing"/>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14:paraId="13BDA886" w14:textId="77777777" w:rsidR="0026344A" w:rsidRDefault="0026344A" w:rsidP="007D1F9F">
      <w:pPr>
        <w:pStyle w:val="Heading3"/>
        <w:rPr>
          <w:lang w:val="fr-FR"/>
        </w:rPr>
      </w:pPr>
      <w:r w:rsidRPr="0026344A">
        <w:rPr>
          <w:lang w:val="fr-FR"/>
        </w:rPr>
        <w:lastRenderedPageBreak/>
        <w:t>Baignoire</w:t>
      </w:r>
    </w:p>
    <w:p w14:paraId="6DF6DFF6" w14:textId="77777777" w:rsidR="00E854AC" w:rsidRDefault="00E854AC" w:rsidP="00E854AC">
      <w:pPr>
        <w:pStyle w:val="NoSpacing"/>
        <w:numPr>
          <w:ilvl w:val="0"/>
          <w:numId w:val="2"/>
        </w:numPr>
        <w:jc w:val="left"/>
        <w:rPr>
          <w:lang w:val="fr-FR"/>
        </w:rPr>
      </w:pPr>
      <w:r>
        <w:rPr>
          <w:lang w:val="fr-FR"/>
        </w:rPr>
        <w:t xml:space="preserve">Pour une personne : </w:t>
      </w:r>
      <w:r w:rsidR="007A1970">
        <w:rPr>
          <w:lang w:val="fr-FR"/>
        </w:rPr>
        <w:br/>
        <w:t>135-151-167 cm x 73 cm</w:t>
      </w:r>
    </w:p>
    <w:p w14:paraId="32FAE4EB" w14:textId="77777777" w:rsidR="00E854AC" w:rsidRDefault="00E854AC" w:rsidP="00E854AC">
      <w:pPr>
        <w:pStyle w:val="NoSpacing"/>
        <w:numPr>
          <w:ilvl w:val="0"/>
          <w:numId w:val="2"/>
        </w:numPr>
        <w:jc w:val="left"/>
        <w:rPr>
          <w:lang w:val="fr-FR"/>
        </w:rPr>
      </w:pPr>
      <w:r>
        <w:rPr>
          <w:lang w:val="fr-FR"/>
        </w:rPr>
        <w:t>Pour deux personnes :</w:t>
      </w:r>
      <w:r w:rsidR="00A43329">
        <w:rPr>
          <w:lang w:val="fr-FR"/>
        </w:rPr>
        <w:t xml:space="preserve"> </w:t>
      </w:r>
      <w:r>
        <w:rPr>
          <w:lang w:val="fr-FR"/>
        </w:rPr>
        <w:br/>
        <w:t>149 x 90 cm, 161 x 79 cm, 168 x 106 cm</w:t>
      </w:r>
    </w:p>
    <w:p w14:paraId="5E2CCB49" w14:textId="77777777" w:rsidR="00A43329" w:rsidRPr="00A43329" w:rsidRDefault="00A43329" w:rsidP="00A43329">
      <w:pPr>
        <w:pStyle w:val="NoSpacing"/>
        <w:numPr>
          <w:ilvl w:val="0"/>
          <w:numId w:val="2"/>
        </w:numPr>
        <w:jc w:val="left"/>
        <w:rPr>
          <w:lang w:val="fr-FR"/>
        </w:rPr>
      </w:pPr>
      <w:r>
        <w:rPr>
          <w:lang w:val="fr-FR"/>
        </w:rPr>
        <w:t xml:space="preserve">Pour trois personnes : </w:t>
      </w:r>
      <w:r>
        <w:rPr>
          <w:lang w:val="fr-FR"/>
        </w:rPr>
        <w:br/>
      </w:r>
      <w:r w:rsidR="00F11CC6">
        <w:rPr>
          <w:lang w:val="fr-FR"/>
        </w:rPr>
        <w:t>rond</w:t>
      </w:r>
      <w:r w:rsidR="00BD099B">
        <w:rPr>
          <w:lang w:val="fr-FR"/>
        </w:rPr>
        <w:t>,</w:t>
      </w:r>
      <w:r w:rsidR="00F11CC6">
        <w:rPr>
          <w:lang w:val="fr-FR"/>
        </w:rPr>
        <w:t xml:space="preserve"> </w:t>
      </w:r>
      <w:r>
        <w:rPr>
          <w:lang w:val="fr-FR"/>
        </w:rPr>
        <w:t xml:space="preserve">153 cm </w:t>
      </w:r>
      <w:r w:rsidR="00F11CC6">
        <w:rPr>
          <w:lang w:val="fr-FR"/>
        </w:rPr>
        <w:t>de diamètre</w:t>
      </w:r>
    </w:p>
    <w:p w14:paraId="777F8708" w14:textId="77777777" w:rsidR="0026344A" w:rsidRDefault="0026344A" w:rsidP="007D1F9F">
      <w:pPr>
        <w:pStyle w:val="Heading3"/>
        <w:rPr>
          <w:lang w:val="fr-FR"/>
        </w:rPr>
      </w:pPr>
      <w:r w:rsidRPr="0026344A">
        <w:rPr>
          <w:lang w:val="fr-FR"/>
        </w:rPr>
        <w:t>Tonneau</w:t>
      </w:r>
    </w:p>
    <w:p w14:paraId="726C441A" w14:textId="77777777" w:rsidR="00A20BF8" w:rsidRDefault="00A20BF8" w:rsidP="00606BB0">
      <w:pPr>
        <w:pStyle w:val="NoSpacing"/>
        <w:numPr>
          <w:ilvl w:val="0"/>
          <w:numId w:val="2"/>
        </w:numPr>
        <w:jc w:val="left"/>
        <w:rPr>
          <w:lang w:val="fr-FR"/>
        </w:rPr>
      </w:pPr>
      <w:r>
        <w:rPr>
          <w:lang w:val="fr-FR"/>
        </w:rPr>
        <w:t>Pour une personne :</w:t>
      </w:r>
      <w:r w:rsidR="00606BB0">
        <w:rPr>
          <w:lang w:val="fr-FR"/>
        </w:rPr>
        <w:t xml:space="preserve"> </w:t>
      </w:r>
      <w:r>
        <w:rPr>
          <w:lang w:val="fr-FR"/>
        </w:rPr>
        <w:br/>
        <w:t>100 x 72 cm, 110 x 77 cm, 130 x 79 cm</w:t>
      </w:r>
    </w:p>
    <w:p w14:paraId="3E7D7F93" w14:textId="77777777" w:rsidR="00A20BF8" w:rsidRDefault="00A20BF8" w:rsidP="00606BB0">
      <w:pPr>
        <w:pStyle w:val="NoSpacing"/>
        <w:numPr>
          <w:ilvl w:val="0"/>
          <w:numId w:val="2"/>
        </w:numPr>
        <w:jc w:val="left"/>
        <w:rPr>
          <w:lang w:val="fr-FR"/>
        </w:rPr>
      </w:pPr>
      <w:r>
        <w:rPr>
          <w:lang w:val="fr-FR"/>
        </w:rPr>
        <w:t xml:space="preserve">Pour deux  personnes : </w:t>
      </w:r>
      <w:r>
        <w:rPr>
          <w:lang w:val="fr-FR"/>
        </w:rPr>
        <w:br/>
        <w:t>130 x 79 cm, 161 x 79 cm</w:t>
      </w:r>
    </w:p>
    <w:p w14:paraId="6F93F40E" w14:textId="77777777" w:rsidR="00A20BF8" w:rsidRDefault="00A20BF8" w:rsidP="00606BB0">
      <w:pPr>
        <w:pStyle w:val="NoSpacing"/>
        <w:numPr>
          <w:ilvl w:val="0"/>
          <w:numId w:val="2"/>
        </w:numPr>
        <w:jc w:val="left"/>
        <w:rPr>
          <w:lang w:val="fr-FR"/>
        </w:rPr>
      </w:pPr>
      <w:r>
        <w:rPr>
          <w:lang w:val="fr-FR"/>
        </w:rPr>
        <w:t xml:space="preserve">Pour quatre à six personnes : </w:t>
      </w:r>
      <w:r>
        <w:rPr>
          <w:lang w:val="fr-FR"/>
        </w:rPr>
        <w:br/>
      </w:r>
      <w:r w:rsidR="00F11CC6">
        <w:rPr>
          <w:lang w:val="fr-FR"/>
        </w:rPr>
        <w:t>rond</w:t>
      </w:r>
      <w:r w:rsidR="00BD099B">
        <w:rPr>
          <w:lang w:val="fr-FR"/>
        </w:rPr>
        <w:t>,</w:t>
      </w:r>
      <w:r w:rsidR="00F11CC6">
        <w:rPr>
          <w:lang w:val="fr-FR"/>
        </w:rPr>
        <w:t xml:space="preserve"> 153 cm de diamètre</w:t>
      </w:r>
    </w:p>
    <w:p w14:paraId="1A06AC22" w14:textId="77777777" w:rsidR="007E2F62" w:rsidRDefault="007E2F62" w:rsidP="007E2F62">
      <w:pPr>
        <w:pStyle w:val="Heading3"/>
        <w:rPr>
          <w:lang w:val="fr-FR"/>
        </w:rPr>
      </w:pPr>
      <w:r>
        <w:rPr>
          <w:lang w:val="fr-FR"/>
        </w:rPr>
        <w:t>Personnalisation</w:t>
      </w:r>
    </w:p>
    <w:p w14:paraId="0D064F53" w14:textId="77777777" w:rsidR="00BD099B" w:rsidRDefault="007E2F62" w:rsidP="007E2F62">
      <w:pPr>
        <w:rPr>
          <w:lang w:val="fr-FR"/>
        </w:rPr>
      </w:pPr>
      <w:r>
        <w:rPr>
          <w:lang w:val="fr-FR"/>
        </w:rPr>
        <w:t xml:space="preserve">Comme chacun </w:t>
      </w:r>
      <w:r w:rsidR="00774CE2">
        <w:rPr>
          <w:lang w:val="fr-FR"/>
        </w:rPr>
        <w:t xml:space="preserve">des produits de Blumenberg GmbH, les baignoires et les tonneaux de bain sont hautement personnalisables. </w:t>
      </w:r>
      <w:r w:rsidR="00BD099B">
        <w:rPr>
          <w:lang w:val="fr-FR"/>
        </w:rPr>
        <w:t>Si dans les mesures standard vous ne trouvez pas votre bonheur, nous nous ferons un plaisir de dessiner ensemble la forme idéale pour vous.</w:t>
      </w:r>
    </w:p>
    <w:p w14:paraId="461DD4C1" w14:textId="77777777" w:rsidR="00BD099B" w:rsidRDefault="00BD099B" w:rsidP="00300EBA">
      <w:pPr>
        <w:pStyle w:val="NoSpacing"/>
        <w:rPr>
          <w:lang w:val="fr-FR"/>
        </w:rPr>
      </w:pPr>
      <w:r>
        <w:rPr>
          <w:lang w:val="fr-FR"/>
        </w:rPr>
        <w:t>Quelque</w:t>
      </w:r>
      <w:r w:rsidR="006806C4">
        <w:rPr>
          <w:lang w:val="fr-FR"/>
        </w:rPr>
        <w:t>s</w:t>
      </w:r>
      <w:r>
        <w:rPr>
          <w:lang w:val="fr-FR"/>
        </w:rPr>
        <w:t xml:space="preserve"> exemples de formes exceptionnelles :</w:t>
      </w:r>
    </w:p>
    <w:p w14:paraId="0177D366" w14:textId="77777777" w:rsidR="007E2F62" w:rsidRDefault="00300EBA" w:rsidP="00300EBA">
      <w:pPr>
        <w:pStyle w:val="NoSpacing"/>
        <w:numPr>
          <w:ilvl w:val="0"/>
          <w:numId w:val="3"/>
        </w:numPr>
        <w:jc w:val="left"/>
        <w:rPr>
          <w:lang w:val="fr-FR"/>
        </w:rPr>
      </w:pPr>
      <w:r>
        <w:rPr>
          <w:lang w:val="fr-FR"/>
        </w:rPr>
        <w:t xml:space="preserve">Pour un  bain assis : </w:t>
      </w:r>
      <w:r>
        <w:rPr>
          <w:lang w:val="fr-FR"/>
        </w:rPr>
        <w:br/>
      </w:r>
      <w:r w:rsidR="00BD099B">
        <w:rPr>
          <w:lang w:val="fr-FR"/>
        </w:rPr>
        <w:t xml:space="preserve">119 x 73 </w:t>
      </w:r>
      <w:r>
        <w:rPr>
          <w:lang w:val="fr-FR"/>
        </w:rPr>
        <w:t>cm</w:t>
      </w:r>
    </w:p>
    <w:p w14:paraId="6CF59704" w14:textId="77777777" w:rsidR="00BD099B" w:rsidRPr="00300EBA" w:rsidRDefault="00300EBA" w:rsidP="00300EBA">
      <w:pPr>
        <w:pStyle w:val="NoSpacing"/>
        <w:numPr>
          <w:ilvl w:val="0"/>
          <w:numId w:val="3"/>
        </w:numPr>
        <w:jc w:val="left"/>
        <w:rPr>
          <w:lang w:val="fr-FR"/>
        </w:rPr>
      </w:pPr>
      <w:r>
        <w:rPr>
          <w:lang w:val="fr-FR"/>
        </w:rPr>
        <w:t xml:space="preserve">Pour un bain assis ou tonneau de plongeon : </w:t>
      </w:r>
      <w:r>
        <w:rPr>
          <w:lang w:val="fr-FR"/>
        </w:rPr>
        <w:br/>
      </w:r>
      <w:r w:rsidR="00BD099B" w:rsidRPr="00300EBA">
        <w:rPr>
          <w:lang w:val="fr-FR"/>
        </w:rPr>
        <w:t xml:space="preserve">122 x 72 </w:t>
      </w:r>
      <w:r w:rsidRPr="00300EBA">
        <w:rPr>
          <w:lang w:val="fr-FR"/>
        </w:rPr>
        <w:t>cm</w:t>
      </w:r>
    </w:p>
    <w:p w14:paraId="24AF5FAE" w14:textId="77777777" w:rsidR="00BD099B" w:rsidRDefault="00300EBA" w:rsidP="00300EBA">
      <w:pPr>
        <w:pStyle w:val="NoSpacing"/>
        <w:numPr>
          <w:ilvl w:val="0"/>
          <w:numId w:val="3"/>
        </w:numPr>
        <w:jc w:val="left"/>
        <w:rPr>
          <w:lang w:val="fr-FR"/>
        </w:rPr>
      </w:pPr>
      <w:r>
        <w:rPr>
          <w:lang w:val="fr-FR"/>
        </w:rPr>
        <w:t xml:space="preserve">Pour des baignoires larges : </w:t>
      </w:r>
      <w:r>
        <w:rPr>
          <w:lang w:val="fr-FR"/>
        </w:rPr>
        <w:br/>
      </w:r>
      <w:r w:rsidR="00BD099B">
        <w:rPr>
          <w:lang w:val="fr-FR"/>
        </w:rPr>
        <w:t xml:space="preserve">165 x 90 cm et 199 x 106 cm </w:t>
      </w:r>
    </w:p>
    <w:p w14:paraId="76F65286" w14:textId="77777777" w:rsidR="00BD099B" w:rsidRPr="00BD099B" w:rsidRDefault="00300EBA" w:rsidP="00300EBA">
      <w:pPr>
        <w:pStyle w:val="NoSpacing"/>
        <w:numPr>
          <w:ilvl w:val="0"/>
          <w:numId w:val="3"/>
        </w:numPr>
        <w:jc w:val="left"/>
        <w:rPr>
          <w:lang w:val="fr-FR"/>
        </w:rPr>
      </w:pPr>
      <w:r>
        <w:rPr>
          <w:lang w:val="fr-FR"/>
        </w:rPr>
        <w:t xml:space="preserve">pour des petits tonneaux : </w:t>
      </w:r>
      <w:r>
        <w:rPr>
          <w:lang w:val="fr-FR"/>
        </w:rPr>
        <w:br/>
      </w:r>
      <w:r w:rsidR="00BD099B">
        <w:rPr>
          <w:lang w:val="fr-FR"/>
        </w:rPr>
        <w:t xml:space="preserve">rond, 82 ou 96 cm de diamètre </w:t>
      </w:r>
    </w:p>
    <w:p w14:paraId="62C8E759" w14:textId="77777777" w:rsidR="0026344A" w:rsidRDefault="0026344A" w:rsidP="007D1F9F">
      <w:pPr>
        <w:pStyle w:val="Heading2"/>
        <w:rPr>
          <w:lang w:val="fr-FR"/>
        </w:rPr>
      </w:pPr>
      <w:r w:rsidRPr="0026344A">
        <w:rPr>
          <w:lang w:val="fr-FR"/>
        </w:rPr>
        <w:t>Profil supérieur et inférieur</w:t>
      </w:r>
    </w:p>
    <w:p w14:paraId="50602729" w14:textId="77777777" w:rsidR="00ED065F" w:rsidRPr="00ED065F" w:rsidRDefault="00C5578B" w:rsidP="00ED065F">
      <w:pPr>
        <w:rPr>
          <w:lang w:val="fr-FR"/>
        </w:rPr>
      </w:pPr>
      <w:r>
        <w:rPr>
          <w:lang w:val="fr-FR"/>
        </w:rPr>
        <w:t xml:space="preserve">Le profil de votre baignoire dépend </w:t>
      </w:r>
      <w:r w:rsidR="00356C38">
        <w:rPr>
          <w:lang w:val="fr-FR"/>
        </w:rPr>
        <w:t>entre autres de l’aspect désiré et de la hauteur nécessaire. Ainsi les variations entre un profil plus simple et sobre ou un profil plus découpé et léger vous permet</w:t>
      </w:r>
      <w:r w:rsidR="006C127A">
        <w:rPr>
          <w:lang w:val="fr-FR"/>
        </w:rPr>
        <w:t xml:space="preserve"> davantage </w:t>
      </w:r>
      <w:r w:rsidR="0052109B">
        <w:rPr>
          <w:lang w:val="fr-FR"/>
        </w:rPr>
        <w:t>d’</w:t>
      </w:r>
      <w:r w:rsidR="006C127A">
        <w:rPr>
          <w:lang w:val="fr-FR"/>
        </w:rPr>
        <w:t>adapter le produit à vos besoins.</w:t>
      </w:r>
    </w:p>
    <w:p w14:paraId="13CB23F8" w14:textId="77777777" w:rsidR="0026344A" w:rsidRDefault="0026344A" w:rsidP="007D1F9F">
      <w:pPr>
        <w:pStyle w:val="Heading3"/>
        <w:rPr>
          <w:lang w:val="fr-FR"/>
        </w:rPr>
      </w:pPr>
      <w:r>
        <w:rPr>
          <w:lang w:val="fr-FR"/>
        </w:rPr>
        <w:t>Profil supérieur</w:t>
      </w:r>
    </w:p>
    <w:p w14:paraId="732F8CED" w14:textId="77777777" w:rsidR="002F03B2" w:rsidRPr="002F03B2" w:rsidRDefault="002F03B2">
      <w:pPr>
        <w:pStyle w:val="NoSpacing"/>
        <w:rPr>
          <w:lang w:val="fr-FR"/>
        </w:rPr>
        <w:pPrChange w:id="56" w:author="Ali Babba" w:date="2016-09-30T12:42:00Z">
          <w:pPr/>
        </w:pPrChange>
      </w:pPr>
      <w:r>
        <w:rPr>
          <w:lang w:val="fr-FR"/>
        </w:rPr>
        <w:t>Relever le profil supérieur de la baignoire en tête permet d’avoir un appui pour la tête tout en gardant le profil général plus bas. Il est possible de dédoubler ce profil afin d’accommoder une baignoire pour deux personnes.</w:t>
      </w:r>
    </w:p>
    <w:p w14:paraId="023E43E8" w14:textId="77777777" w:rsidR="0026344A" w:rsidRDefault="0026344A" w:rsidP="007D1F9F">
      <w:pPr>
        <w:pStyle w:val="Heading3"/>
        <w:rPr>
          <w:lang w:val="fr-FR"/>
        </w:rPr>
      </w:pPr>
      <w:r>
        <w:rPr>
          <w:lang w:val="fr-FR"/>
        </w:rPr>
        <w:t>Profil inférieur</w:t>
      </w:r>
    </w:p>
    <w:p w14:paraId="29BFCCA9" w14:textId="77777777" w:rsidR="006B44CD" w:rsidRPr="006B44CD" w:rsidRDefault="006B44CD">
      <w:pPr>
        <w:pStyle w:val="NoSpacing"/>
        <w:rPr>
          <w:lang w:val="fr-FR"/>
        </w:rPr>
        <w:pPrChange w:id="57" w:author="Ali Babba" w:date="2016-09-30T12:42:00Z">
          <w:pPr/>
        </w:pPrChange>
      </w:pPr>
      <w:r>
        <w:rPr>
          <w:lang w:val="fr-FR"/>
        </w:rPr>
        <w:t xml:space="preserve">Il est possible d’avoir un profil inférieur continu ou découpé en apparence. Dans le cas d’un raccord au mur, une découpe sera toujours pratiquée dans le bas de la baignoire dans la face cachée pour les tuyauteries. </w:t>
      </w:r>
    </w:p>
    <w:p w14:paraId="3E1B3DC6" w14:textId="77777777" w:rsidR="0026344A" w:rsidRDefault="00EA6AA8" w:rsidP="007D1F9F">
      <w:pPr>
        <w:pStyle w:val="Heading2"/>
        <w:rPr>
          <w:lang w:val="fr-FR"/>
        </w:rPr>
      </w:pPr>
      <w:r>
        <w:rPr>
          <w:lang w:val="fr-FR"/>
        </w:rPr>
        <w:lastRenderedPageBreak/>
        <w:t>Positionnement</w:t>
      </w:r>
    </w:p>
    <w:p w14:paraId="361D9F42" w14:textId="77777777" w:rsidR="00EA6AA8" w:rsidRDefault="00EA6AA8" w:rsidP="00EA6AA8">
      <w:pPr>
        <w:rPr>
          <w:lang w:val="fr-FR"/>
        </w:rPr>
      </w:pPr>
      <w:r>
        <w:rPr>
          <w:lang w:val="fr-FR"/>
        </w:rPr>
        <w:t xml:space="preserve">La baignoire peut théoriquement autant se positionner complètement indépendamment, que raccordée à un mur ou dans une niche ou que encastrée dans le sol (même </w:t>
      </w:r>
      <w:r w:rsidR="00AC07BE">
        <w:rPr>
          <w:lang w:val="fr-FR"/>
        </w:rPr>
        <w:t>si nous ne le recommandons pas). La baignoire peut être raccordée sous n’importe quel angle par n’importe quel endroit dépendant de l’aménagement de votre pièce d’eau.</w:t>
      </w:r>
    </w:p>
    <w:p w14:paraId="29738803" w14:textId="77777777" w:rsidR="00AC07BE" w:rsidRDefault="00AC07BE" w:rsidP="00AC07BE">
      <w:pPr>
        <w:pStyle w:val="NoSpacing"/>
        <w:rPr>
          <w:lang w:val="fr-FR"/>
        </w:rPr>
      </w:pPr>
      <w:r>
        <w:rPr>
          <w:lang w:val="fr-FR"/>
        </w:rPr>
        <w:t>Suivant vos esquisses de projet nous pourrons adapter le raccord technique de la baignoire. Il sera donc important de nous communiquer les documents graphiques nécessaires à l’établissement des détails de ces raccords.</w:t>
      </w:r>
    </w:p>
    <w:p w14:paraId="5035972F" w14:textId="77777777" w:rsidR="00AC07BE" w:rsidRPr="00EA6AA8" w:rsidRDefault="00AC07BE" w:rsidP="00AC07BE">
      <w:pPr>
        <w:pStyle w:val="NoSpacing"/>
        <w:rPr>
          <w:lang w:val="fr-FR"/>
        </w:rPr>
      </w:pPr>
      <w:r>
        <w:rPr>
          <w:lang w:val="fr-FR"/>
        </w:rPr>
        <w:t>La distance minimale de raccord au mur est de 3 cm afin d’assurer sa solidité. Un raccord couvert au mur permet d’y installer les techniques et de faciliter le nettoyage et l’entretien de la baignoire.</w:t>
      </w:r>
    </w:p>
    <w:p w14:paraId="32F5B37A" w14:textId="77777777" w:rsidR="00030A2E" w:rsidRDefault="0026344A" w:rsidP="007D1F9F">
      <w:pPr>
        <w:pStyle w:val="Heading2"/>
        <w:rPr>
          <w:lang w:val="fr-FR"/>
        </w:rPr>
      </w:pPr>
      <w:r w:rsidRPr="0026344A">
        <w:rPr>
          <w:lang w:val="fr-FR"/>
        </w:rPr>
        <w:t>Entrée et évacuation de l’eau</w:t>
      </w:r>
    </w:p>
    <w:p w14:paraId="16F31B27" w14:textId="77777777" w:rsidR="00947813" w:rsidRPr="00947813" w:rsidRDefault="00947813" w:rsidP="00947813">
      <w:pPr>
        <w:rPr>
          <w:lang w:val="fr-FR"/>
        </w:rPr>
      </w:pPr>
      <w:r>
        <w:rPr>
          <w:lang w:val="fr-FR"/>
        </w:rPr>
        <w:t>La gestion de l’eau est intégrée systématiquement à votre produit afin d’assurer la meilleure finition possible. Cependant il est possible de choisir parmi différentes options en fonction de votre projet.</w:t>
      </w:r>
    </w:p>
    <w:p w14:paraId="076553C1" w14:textId="77777777" w:rsidR="0026344A" w:rsidRDefault="0026344A" w:rsidP="007D1F9F">
      <w:pPr>
        <w:pStyle w:val="Heading3"/>
        <w:rPr>
          <w:lang w:val="fr-FR"/>
        </w:rPr>
      </w:pPr>
      <w:r>
        <w:rPr>
          <w:lang w:val="fr-FR"/>
        </w:rPr>
        <w:t>Entrée</w:t>
      </w:r>
    </w:p>
    <w:p w14:paraId="554AC983" w14:textId="77777777" w:rsidR="009B527A" w:rsidRPr="009B527A" w:rsidRDefault="009B527A" w:rsidP="009B527A">
      <w:pPr>
        <w:pStyle w:val="NoSpacing"/>
        <w:rPr>
          <w:lang w:val="fr-FR"/>
        </w:rPr>
      </w:pPr>
      <w:r>
        <w:rPr>
          <w:lang w:val="fr-FR"/>
        </w:rPr>
        <w:t xml:space="preserve">L’entrée d’eau se fait habituellement indépendamment de la baignoire sur </w:t>
      </w:r>
      <w:r w:rsidR="007A48FC">
        <w:rPr>
          <w:lang w:val="fr-FR"/>
        </w:rPr>
        <w:t xml:space="preserve">le raccord au mur ou de manière complètement autonome. </w:t>
      </w:r>
      <w:r w:rsidR="00D36C6F">
        <w:rPr>
          <w:lang w:val="fr-FR"/>
        </w:rPr>
        <w:t>Nous vous recommandons de commander indépendamment votre quincaillerie auprès de votre fournisseur sanitaire. Nous aurons besoin des spécifications techniques du produit afin de l’intégrer au mieux dans la finition. Nous vous conseillons un robinet à bec rétractable et tuyau flexible pour la facilité de nettoyage du tonneau</w:t>
      </w:r>
      <w:r w:rsidR="00925BCA">
        <w:rPr>
          <w:lang w:val="fr-FR"/>
        </w:rPr>
        <w:t xml:space="preserve"> ou de la baignoire</w:t>
      </w:r>
      <w:r w:rsidR="00D36C6F">
        <w:rPr>
          <w:lang w:val="fr-FR"/>
        </w:rPr>
        <w:t xml:space="preserve">. </w:t>
      </w:r>
      <w:r w:rsidR="00D16085">
        <w:rPr>
          <w:lang w:val="fr-FR"/>
        </w:rPr>
        <w:t xml:space="preserve">Le positionnement préférable pour le robinet est au milieu du côté long. </w:t>
      </w:r>
      <w:r w:rsidR="007A48FC">
        <w:rPr>
          <w:lang w:val="fr-FR"/>
        </w:rPr>
        <w:t>Pour l’option bain à remous une vanne à bille est installée dans la partie cachée de la baignoire pour réguler l’apport principal. Pour les options supplémentaires par rapport au bain à remous, voir le paragraphe dédié.</w:t>
      </w:r>
    </w:p>
    <w:p w14:paraId="31217B7C" w14:textId="77777777" w:rsidR="0026344A" w:rsidRDefault="0026344A" w:rsidP="007D1F9F">
      <w:pPr>
        <w:pStyle w:val="Heading3"/>
        <w:rPr>
          <w:lang w:val="fr-FR"/>
        </w:rPr>
      </w:pPr>
      <w:r>
        <w:rPr>
          <w:lang w:val="fr-FR"/>
        </w:rPr>
        <w:t>Evacuation</w:t>
      </w:r>
    </w:p>
    <w:p w14:paraId="6C8B162A" w14:textId="77777777" w:rsidR="008C1FEA" w:rsidRPr="008C1FEA" w:rsidRDefault="008C1FEA" w:rsidP="008C1FEA">
      <w:pPr>
        <w:pStyle w:val="NoSpacing"/>
        <w:rPr>
          <w:lang w:val="fr-FR"/>
        </w:rPr>
      </w:pPr>
      <w:r>
        <w:rPr>
          <w:lang w:val="fr-FR"/>
        </w:rPr>
        <w:t xml:space="preserve">L’évacuation de l’eau se fait par défaut intégré dans le sol de la baignoire, il est normalement connecté à un tuyau de </w:t>
      </w:r>
      <w:r w:rsidRPr="00925BCA">
        <w:rPr>
          <w:lang w:val="fr-FR"/>
        </w:rPr>
        <w:t>diamètre 1¼" ou 1½".</w:t>
      </w:r>
      <w:r>
        <w:rPr>
          <w:lang w:val="fr-FR"/>
        </w:rPr>
        <w:t xml:space="preserve"> Il vous est également possible d’intégrer un trop-plein dans la paroi de votre produit. </w:t>
      </w:r>
      <w:r w:rsidR="00002FD6">
        <w:rPr>
          <w:lang w:val="fr-FR"/>
        </w:rPr>
        <w:t xml:space="preserve">Cette évacuation peut être extérieure ou intérieure au tonneau, et il est également possible de faire l’évacuation extérieure en laiton chromé pour un meilleur aspect visuel. </w:t>
      </w:r>
      <w:r>
        <w:rPr>
          <w:lang w:val="fr-FR"/>
        </w:rPr>
        <w:t>Toute la tuyauterie est</w:t>
      </w:r>
      <w:r w:rsidR="00002FD6">
        <w:rPr>
          <w:lang w:val="fr-FR"/>
        </w:rPr>
        <w:t xml:space="preserve"> ordinairement</w:t>
      </w:r>
      <w:r>
        <w:rPr>
          <w:lang w:val="fr-FR"/>
        </w:rPr>
        <w:t xml:space="preserve"> rigide, </w:t>
      </w:r>
      <w:r w:rsidR="00002FD6">
        <w:rPr>
          <w:lang w:val="fr-FR"/>
        </w:rPr>
        <w:t xml:space="preserve">mais une évacuation flexible peut également être </w:t>
      </w:r>
      <w:r w:rsidR="00D36C6F">
        <w:rPr>
          <w:lang w:val="fr-FR"/>
        </w:rPr>
        <w:t>accommodée</w:t>
      </w:r>
      <w:r w:rsidR="00002FD6">
        <w:rPr>
          <w:lang w:val="fr-FR"/>
        </w:rPr>
        <w:t>.</w:t>
      </w:r>
    </w:p>
    <w:p w14:paraId="2EDE4C75" w14:textId="77777777" w:rsidR="0026344A" w:rsidRDefault="0026344A" w:rsidP="007D1F9F">
      <w:pPr>
        <w:pStyle w:val="Heading2"/>
        <w:rPr>
          <w:lang w:val="fr-FR"/>
        </w:rPr>
      </w:pPr>
      <w:commentRangeStart w:id="58"/>
      <w:r w:rsidRPr="00170405">
        <w:rPr>
          <w:highlight w:val="yellow"/>
          <w:lang w:val="fr-FR"/>
          <w:rPrChange w:id="59" w:author="Ali Babba" w:date="2016-09-30T13:03:00Z">
            <w:rPr>
              <w:lang w:val="fr-FR"/>
            </w:rPr>
          </w:rPrChange>
        </w:rPr>
        <w:t>Bain à remous</w:t>
      </w:r>
      <w:commentRangeEnd w:id="58"/>
      <w:r w:rsidR="00170405">
        <w:rPr>
          <w:rStyle w:val="CommentReference"/>
          <w:rFonts w:asciiTheme="minorHAnsi" w:eastAsiaTheme="minorHAnsi" w:hAnsiTheme="minorHAnsi" w:cstheme="minorBidi"/>
          <w:color w:val="auto"/>
        </w:rPr>
        <w:commentReference w:id="58"/>
      </w:r>
    </w:p>
    <w:p w14:paraId="21280071" w14:textId="77777777" w:rsidR="00925BCA" w:rsidRDefault="00925BCA" w:rsidP="00925BCA">
      <w:pPr>
        <w:rPr>
          <w:lang w:val="fr-FR"/>
        </w:rPr>
      </w:pPr>
      <w:r>
        <w:rPr>
          <w:lang w:val="fr-FR"/>
        </w:rPr>
        <w:t>Chaque baignoire ou tonneau Blumenberg peut être équipé d’un système de bain à remous. Le système standard intégré est le système à air. Il peut cependant, sur demande, être couplé à un système jet.</w:t>
      </w:r>
    </w:p>
    <w:p w14:paraId="16A5C406" w14:textId="77777777" w:rsidR="00925BCA" w:rsidRPr="00925BCA" w:rsidRDefault="00A15176" w:rsidP="00321AF4">
      <w:pPr>
        <w:pStyle w:val="NoSpacing"/>
        <w:rPr>
          <w:lang w:val="fr-FR"/>
        </w:rPr>
      </w:pPr>
      <w:r>
        <w:rPr>
          <w:lang w:val="fr-FR"/>
        </w:rPr>
        <w:t xml:space="preserve">Nous appliquons uniquement des systèmes à qualité éprouvée lors de la réalisation de nos bains à remous. </w:t>
      </w:r>
      <w:r w:rsidR="00925BCA">
        <w:rPr>
          <w:lang w:val="fr-FR"/>
        </w:rPr>
        <w:t>Le marché des bains à remous étant en perpétuelle évolution, nous vous invitons à nous faire parvenir vos envies et vos demandes. Il est évidemment possible d’in</w:t>
      </w:r>
      <w:r w:rsidR="00321AF4">
        <w:rPr>
          <w:lang w:val="fr-FR"/>
        </w:rPr>
        <w:t>tégrer</w:t>
      </w:r>
      <w:r w:rsidR="00925BCA">
        <w:rPr>
          <w:lang w:val="fr-FR"/>
        </w:rPr>
        <w:t xml:space="preserve"> </w:t>
      </w:r>
      <w:r w:rsidR="00321AF4">
        <w:rPr>
          <w:lang w:val="fr-FR"/>
        </w:rPr>
        <w:t xml:space="preserve">n’importe quel système installable dans un autre type de bain à remous, </w:t>
      </w:r>
      <w:r w:rsidR="00925BCA">
        <w:rPr>
          <w:lang w:val="fr-FR"/>
        </w:rPr>
        <w:t>dans nos produits</w:t>
      </w:r>
      <w:r w:rsidR="00321AF4">
        <w:rPr>
          <w:lang w:val="fr-FR"/>
        </w:rPr>
        <w:t>.</w:t>
      </w:r>
    </w:p>
    <w:p w14:paraId="705DCCE7" w14:textId="77777777" w:rsidR="00925BCA" w:rsidRDefault="00925BCA" w:rsidP="00925BCA">
      <w:pPr>
        <w:pStyle w:val="Heading3"/>
        <w:rPr>
          <w:lang w:val="fr-FR"/>
        </w:rPr>
      </w:pPr>
      <w:r>
        <w:rPr>
          <w:lang w:val="fr-FR"/>
        </w:rPr>
        <w:t>Système</w:t>
      </w:r>
      <w:r w:rsidR="00395FD9">
        <w:rPr>
          <w:lang w:val="fr-FR"/>
        </w:rPr>
        <w:t xml:space="preserve"> de massage à</w:t>
      </w:r>
      <w:r>
        <w:rPr>
          <w:lang w:val="fr-FR"/>
        </w:rPr>
        <w:t xml:space="preserve"> </w:t>
      </w:r>
      <w:r w:rsidR="00395FD9">
        <w:rPr>
          <w:lang w:val="fr-FR"/>
        </w:rPr>
        <w:t>l’</w:t>
      </w:r>
      <w:r>
        <w:rPr>
          <w:lang w:val="fr-FR"/>
        </w:rPr>
        <w:t>air</w:t>
      </w:r>
    </w:p>
    <w:p w14:paraId="598AB8FF" w14:textId="77777777" w:rsidR="00395FD9" w:rsidRDefault="00395FD9" w:rsidP="00395FD9">
      <w:pPr>
        <w:rPr>
          <w:lang w:val="fr-FR"/>
        </w:rPr>
      </w:pPr>
      <w:r>
        <w:rPr>
          <w:lang w:val="fr-FR"/>
        </w:rPr>
        <w:t>Le système à air fonctionne sur base d’un jet, réglable, d’air soufflé par des becs insérés dans les parois de la baignoire ou du tonneau.</w:t>
      </w:r>
    </w:p>
    <w:p w14:paraId="39E7EAE0" w14:textId="77777777" w:rsidR="00395FD9" w:rsidRDefault="00395FD9" w:rsidP="00395FD9">
      <w:pPr>
        <w:pStyle w:val="NoSpacing"/>
        <w:rPr>
          <w:lang w:val="fr-FR"/>
        </w:rPr>
      </w:pPr>
      <w:r>
        <w:rPr>
          <w:lang w:val="fr-FR"/>
        </w:rPr>
        <w:lastRenderedPageBreak/>
        <w:t xml:space="preserve">Ce système est aussi nommé système Spa ou système Air Jet. L’intensité du souffle d’air est réglée par des boutons insérés dans le raccord au mur. L’air est compressé dans un souffleur spécialisé pour bain à remous, avant d’être injecté dans l’eau pour vous masser de la tête aux pieds. </w:t>
      </w:r>
    </w:p>
    <w:p w14:paraId="112A5DDB" w14:textId="77777777" w:rsidR="00BD6F50" w:rsidRPr="00395FD9" w:rsidRDefault="00BD6F50" w:rsidP="00395FD9">
      <w:pPr>
        <w:pStyle w:val="NoSpacing"/>
        <w:rPr>
          <w:lang w:val="fr-FR"/>
        </w:rPr>
      </w:pPr>
      <w:r>
        <w:rPr>
          <w:lang w:val="fr-FR"/>
        </w:rPr>
        <w:t>Informations techniques du souffleur : 230 V, 0,7 kW à 1,3 kW</w:t>
      </w:r>
    </w:p>
    <w:p w14:paraId="215F632B" w14:textId="77777777" w:rsidR="00925BCA" w:rsidRDefault="00925BCA" w:rsidP="00925BCA">
      <w:pPr>
        <w:pStyle w:val="Heading3"/>
        <w:rPr>
          <w:lang w:val="fr-FR"/>
        </w:rPr>
      </w:pPr>
      <w:r>
        <w:rPr>
          <w:lang w:val="fr-FR"/>
        </w:rPr>
        <w:t>Système jet</w:t>
      </w:r>
      <w:r w:rsidR="00395FD9">
        <w:rPr>
          <w:lang w:val="fr-FR"/>
        </w:rPr>
        <w:t>-massage</w:t>
      </w:r>
    </w:p>
    <w:p w14:paraId="636C1C78" w14:textId="77777777" w:rsidR="00395FD9" w:rsidRDefault="00395FD9" w:rsidP="00395FD9">
      <w:pPr>
        <w:rPr>
          <w:lang w:val="fr-FR"/>
        </w:rPr>
      </w:pPr>
      <w:r>
        <w:rPr>
          <w:lang w:val="fr-FR"/>
        </w:rPr>
        <w:t xml:space="preserve">Ce système fonctionne sur base de 2 (ou plus) becs installés au niveau du dos qui éjectent </w:t>
      </w:r>
      <w:r w:rsidR="00A15176">
        <w:rPr>
          <w:lang w:val="fr-FR"/>
        </w:rPr>
        <w:t>un jet d’eau afin de vous masser.</w:t>
      </w:r>
    </w:p>
    <w:p w14:paraId="458D1C1B" w14:textId="77777777" w:rsidR="00A15176" w:rsidRDefault="00A15176" w:rsidP="00A15176">
      <w:pPr>
        <w:pStyle w:val="NoSpacing"/>
        <w:rPr>
          <w:lang w:val="fr-FR"/>
        </w:rPr>
      </w:pPr>
      <w:r>
        <w:rPr>
          <w:lang w:val="fr-FR"/>
        </w:rPr>
        <w:t xml:space="preserve">Ce dispositif est également appelé système : hydro, Venturi, airjet ou jacuzzi. Il combine un flot d’eau pompé de l’eau de bain avec un flot d’air selon le principe Venturi. L’eau est pompée par une pompe spécialisée pour bain à remous. La quantité du flot d’air, directement réglable sur le raccord au mur, influence la concentration du jet : diffus ou ponctuel. Le système de base est le système Jet 1. Un élément de chauffe peut être installé sur le circuit de pompe afin de garder l’eau projetée à température. Ce système est le système Jet 2. Le système Jet 2 ST est équipé d’une écumoire afin de pomper l’eau en surface. </w:t>
      </w:r>
    </w:p>
    <w:p w14:paraId="517C22F5" w14:textId="77777777" w:rsidR="00BD6F50" w:rsidRDefault="00BD6F50" w:rsidP="00A15176">
      <w:pPr>
        <w:pStyle w:val="NoSpacing"/>
        <w:rPr>
          <w:lang w:val="fr-FR"/>
        </w:rPr>
      </w:pPr>
      <w:r>
        <w:rPr>
          <w:lang w:val="fr-FR"/>
        </w:rPr>
        <w:t>Informations techniques de la pompe (additionnellement) : 230 V, 0,55 kW à 1,5 kW</w:t>
      </w:r>
    </w:p>
    <w:p w14:paraId="2255E11B" w14:textId="77777777" w:rsidR="003B22FB" w:rsidRPr="00395FD9" w:rsidRDefault="003B22FB" w:rsidP="003B22FB">
      <w:pPr>
        <w:pStyle w:val="NoSpacing"/>
        <w:rPr>
          <w:lang w:val="fr-FR"/>
        </w:rPr>
      </w:pPr>
      <w:r>
        <w:rPr>
          <w:lang w:val="fr-FR"/>
        </w:rPr>
        <w:t>Informations techniques de l’élément de chauffe (additionnellement) : 400 V, 6 kW ou 9 kW</w:t>
      </w:r>
    </w:p>
    <w:p w14:paraId="53A982F4" w14:textId="77777777" w:rsidR="0026344A" w:rsidRDefault="0026344A" w:rsidP="007D1F9F">
      <w:pPr>
        <w:pStyle w:val="Heading2"/>
        <w:rPr>
          <w:lang w:val="fr-FR"/>
        </w:rPr>
      </w:pPr>
      <w:r w:rsidRPr="0026344A">
        <w:rPr>
          <w:lang w:val="fr-FR"/>
        </w:rPr>
        <w:t>Accessoires intérieurs et extérieurs</w:t>
      </w:r>
    </w:p>
    <w:p w14:paraId="2911A2AF" w14:textId="77777777" w:rsidR="00E16938" w:rsidRPr="00E16938" w:rsidRDefault="00E16938" w:rsidP="00E16938">
      <w:pPr>
        <w:rPr>
          <w:lang w:val="fr-FR"/>
        </w:rPr>
      </w:pPr>
      <w:r>
        <w:rPr>
          <w:lang w:val="fr-FR"/>
        </w:rPr>
        <w:t xml:space="preserve">Supplémentairement à nos produits principaux, nous fabriquons également une série d’accessoires indispensables pour l’expérience complète. Ils sont tous fabriqués dans le même bois que vos autres achats. </w:t>
      </w:r>
    </w:p>
    <w:p w14:paraId="249AD776" w14:textId="77777777" w:rsidR="0026344A" w:rsidRDefault="0026344A" w:rsidP="007D1F9F">
      <w:pPr>
        <w:pStyle w:val="Heading3"/>
        <w:rPr>
          <w:lang w:val="fr-FR"/>
        </w:rPr>
      </w:pPr>
      <w:r w:rsidRPr="00170405">
        <w:rPr>
          <w:highlight w:val="yellow"/>
          <w:lang w:val="fr-FR"/>
          <w:rPrChange w:id="60" w:author="Ali Babba" w:date="2016-09-30T13:03:00Z">
            <w:rPr>
              <w:lang w:val="fr-FR"/>
            </w:rPr>
          </w:rPrChange>
        </w:rPr>
        <w:t>Marches</w:t>
      </w:r>
    </w:p>
    <w:p w14:paraId="63489312" w14:textId="77777777" w:rsidR="00E16938" w:rsidRDefault="00E16938" w:rsidP="00100D2A">
      <w:pPr>
        <w:pStyle w:val="NoSpacing"/>
        <w:rPr>
          <w:lang w:val="fr-FR"/>
        </w:rPr>
      </w:pPr>
      <w:r>
        <w:rPr>
          <w:lang w:val="fr-FR"/>
        </w:rPr>
        <w:t xml:space="preserve">Les bains et tonneaux de 1m de hauteur ou plus </w:t>
      </w:r>
      <w:r w:rsidR="00540A14">
        <w:rPr>
          <w:lang w:val="fr-FR"/>
        </w:rPr>
        <w:t>peuvent être</w:t>
      </w:r>
      <w:r>
        <w:rPr>
          <w:lang w:val="fr-FR"/>
        </w:rPr>
        <w:t xml:space="preserve"> livrés avec des marches jusqu’à une hauteur de 50 cm sous le bord. La largeur et profondeur totale de l’escalier</w:t>
      </w:r>
      <w:r w:rsidR="00100D2A">
        <w:rPr>
          <w:lang w:val="fr-FR"/>
        </w:rPr>
        <w:t xml:space="preserve"> extérieur</w:t>
      </w:r>
      <w:r>
        <w:rPr>
          <w:lang w:val="fr-FR"/>
        </w:rPr>
        <w:t xml:space="preserve"> est de également 50 cm. </w:t>
      </w:r>
      <w:r w:rsidR="00100D2A">
        <w:rPr>
          <w:lang w:val="fr-FR"/>
        </w:rPr>
        <w:t>A l’intérieur du produit se trouve une marche intégrée afin de faciliter l’entrée dans l’eau.</w:t>
      </w:r>
    </w:p>
    <w:p w14:paraId="723F0522" w14:textId="77777777" w:rsidR="00100D2A" w:rsidRDefault="00100D2A" w:rsidP="00100D2A">
      <w:pPr>
        <w:pStyle w:val="Heading3"/>
        <w:rPr>
          <w:lang w:val="fr-FR"/>
        </w:rPr>
      </w:pPr>
      <w:r w:rsidRPr="00170405">
        <w:rPr>
          <w:highlight w:val="yellow"/>
          <w:lang w:val="fr-FR"/>
          <w:rPrChange w:id="61" w:author="Ali Babba" w:date="2016-09-30T13:03:00Z">
            <w:rPr>
              <w:lang w:val="fr-FR"/>
            </w:rPr>
          </w:rPrChange>
        </w:rPr>
        <w:t>Assis</w:t>
      </w:r>
      <w:r w:rsidRPr="00170405">
        <w:rPr>
          <w:highlight w:val="yellow"/>
          <w:lang w:val="fr-FR"/>
          <w:rPrChange w:id="62" w:author="Ali Babba" w:date="2016-09-30T13:08:00Z">
            <w:rPr>
              <w:lang w:val="fr-FR"/>
            </w:rPr>
          </w:rPrChange>
        </w:rPr>
        <w:t>e</w:t>
      </w:r>
      <w:ins w:id="63" w:author="Ali Babba" w:date="2016-09-30T13:08:00Z">
        <w:r w:rsidR="00170405" w:rsidRPr="00170405">
          <w:rPr>
            <w:highlight w:val="yellow"/>
            <w:lang w:val="fr-FR"/>
            <w:rPrChange w:id="64" w:author="Ali Babba" w:date="2016-09-30T13:08:00Z">
              <w:rPr>
                <w:lang w:val="fr-FR"/>
              </w:rPr>
            </w:rPrChange>
          </w:rPr>
          <w:t>s</w:t>
        </w:r>
      </w:ins>
    </w:p>
    <w:p w14:paraId="76B4E342" w14:textId="77777777" w:rsidR="00100D2A" w:rsidRPr="00E16938" w:rsidRDefault="00100D2A" w:rsidP="00100D2A">
      <w:pPr>
        <w:pStyle w:val="NoSpacing"/>
        <w:rPr>
          <w:lang w:val="fr-FR"/>
        </w:rPr>
      </w:pPr>
      <w:r>
        <w:rPr>
          <w:lang w:val="fr-FR"/>
        </w:rPr>
        <w:t>Il est possible d’installer une ou plusieurs assises en bois à l’intérieur de nos produits les plus hauts, afin de permettre plus de confort.</w:t>
      </w:r>
      <w:r w:rsidR="0084490A">
        <w:rPr>
          <w:lang w:val="fr-FR"/>
        </w:rPr>
        <w:t xml:space="preserve"> Elles s’avancent entre 20 et 32 cm dans la baignoire. Dans le cas de plusieurs assises, elles sont normalement montées à des hauteurs différentes afin d’accommoder des personnes de taille différente.</w:t>
      </w:r>
    </w:p>
    <w:p w14:paraId="147F4933" w14:textId="77777777" w:rsidR="0026344A" w:rsidRDefault="0026344A" w:rsidP="007D1F9F">
      <w:pPr>
        <w:pStyle w:val="Heading3"/>
        <w:rPr>
          <w:lang w:val="fr-FR"/>
        </w:rPr>
      </w:pPr>
      <w:r w:rsidRPr="00170405">
        <w:rPr>
          <w:highlight w:val="yellow"/>
          <w:lang w:val="fr-FR"/>
          <w:rPrChange w:id="65" w:author="Ali Babba" w:date="2016-09-30T13:03:00Z">
            <w:rPr>
              <w:lang w:val="fr-FR"/>
            </w:rPr>
          </w:rPrChange>
        </w:rPr>
        <w:t>Dossiers</w:t>
      </w:r>
    </w:p>
    <w:p w14:paraId="7227E47E" w14:textId="77777777" w:rsidR="00100D2A" w:rsidRPr="00100D2A" w:rsidRDefault="00100D2A" w:rsidP="00100D2A">
      <w:pPr>
        <w:pStyle w:val="NoSpacing"/>
        <w:rPr>
          <w:lang w:val="fr-FR"/>
        </w:rPr>
      </w:pPr>
      <w:r>
        <w:rPr>
          <w:lang w:val="fr-FR"/>
        </w:rPr>
        <w:t xml:space="preserve">Nous pouvons intégrer un ou plusieurs dossiers dans votre baignoire. Nos dossiers classiques en bois existent sous format intégré ou amovible, selon vos désirs. </w:t>
      </w:r>
      <w:r w:rsidR="00594C59">
        <w:rPr>
          <w:lang w:val="fr-FR"/>
        </w:rPr>
        <w:t xml:space="preserve">Le dossier classique vous soutient à gauche et à droite de votre colonne vertébrale, ce qui permet une circulation idéale de l’eau autour de votre corps. Ce dispositif, quoiqu’il a l’air moins confortable que les formes compliquées soi-disant ergonomiques, s’adapte parfaitement à de nombreuses positions et est parfaitement confortable grâce à la pression de l’eau. </w:t>
      </w:r>
    </w:p>
    <w:p w14:paraId="7F75B419" w14:textId="77777777" w:rsidR="0026344A" w:rsidRDefault="0026344A" w:rsidP="007D1F9F">
      <w:pPr>
        <w:pStyle w:val="Heading3"/>
        <w:rPr>
          <w:lang w:val="fr-FR"/>
        </w:rPr>
      </w:pPr>
      <w:r w:rsidRPr="00170405">
        <w:rPr>
          <w:highlight w:val="yellow"/>
          <w:lang w:val="fr-FR"/>
          <w:rPrChange w:id="66" w:author="Ali Babba" w:date="2016-09-30T13:03:00Z">
            <w:rPr>
              <w:lang w:val="fr-FR"/>
            </w:rPr>
          </w:rPrChange>
        </w:rPr>
        <w:t>Repose-pieds</w:t>
      </w:r>
    </w:p>
    <w:p w14:paraId="618B2CE0" w14:textId="77777777" w:rsidR="00100D2A" w:rsidRDefault="00100D2A" w:rsidP="00100D2A">
      <w:pPr>
        <w:pStyle w:val="NoSpacing"/>
        <w:rPr>
          <w:lang w:val="fr-FR"/>
        </w:rPr>
      </w:pPr>
      <w:r>
        <w:rPr>
          <w:lang w:val="fr-FR"/>
        </w:rPr>
        <w:t>Afin de vous permettre de vous installer plus confortablement seul dans votre grande baignoire, ou d’accommoder des personnes de tailles variables, nous fabriquons également des repose-pieds amovibles. Ils vous permettent de réguler facilement la longueur confortable de votre baignoire.</w:t>
      </w:r>
    </w:p>
    <w:p w14:paraId="334568B7" w14:textId="77777777" w:rsidR="007D0AD0" w:rsidRDefault="007D0AD0" w:rsidP="007D0AD0">
      <w:pPr>
        <w:pStyle w:val="Heading3"/>
        <w:rPr>
          <w:lang w:val="fr-FR"/>
        </w:rPr>
      </w:pPr>
      <w:r w:rsidRPr="00170405">
        <w:rPr>
          <w:highlight w:val="yellow"/>
          <w:lang w:val="fr-FR"/>
          <w:rPrChange w:id="67" w:author="Ali Babba" w:date="2016-09-30T13:03:00Z">
            <w:rPr>
              <w:lang w:val="fr-FR"/>
            </w:rPr>
          </w:rPrChange>
        </w:rPr>
        <w:lastRenderedPageBreak/>
        <w:t>Tablette</w:t>
      </w:r>
    </w:p>
    <w:p w14:paraId="08CEF812" w14:textId="77777777" w:rsidR="007D0AD0" w:rsidRPr="007D0AD0" w:rsidRDefault="007D0AD0" w:rsidP="007D0AD0">
      <w:pPr>
        <w:pStyle w:val="NoSpacing"/>
        <w:rPr>
          <w:lang w:val="fr-FR"/>
        </w:rPr>
      </w:pPr>
      <w:r>
        <w:rPr>
          <w:lang w:val="fr-FR"/>
        </w:rPr>
        <w:t>Une planche en bois massif assorti à votre baignoire vous servira de tablette traversant la largeur du bain. Quelle meilleure solution pour déposer une tasse de thé, un livre ou tout autre objet que vous désirez avoir à portée de main ?</w:t>
      </w:r>
    </w:p>
    <w:p w14:paraId="070F77E0" w14:textId="77777777" w:rsidR="0026344A" w:rsidRDefault="0026344A" w:rsidP="007D1F9F">
      <w:pPr>
        <w:pStyle w:val="Heading3"/>
        <w:rPr>
          <w:lang w:val="fr-FR"/>
        </w:rPr>
      </w:pPr>
      <w:r w:rsidRPr="00170405">
        <w:rPr>
          <w:highlight w:val="yellow"/>
          <w:lang w:val="fr-FR"/>
          <w:rPrChange w:id="68" w:author="Ali Babba" w:date="2016-09-30T13:03:00Z">
            <w:rPr>
              <w:lang w:val="fr-FR"/>
            </w:rPr>
          </w:rPrChange>
        </w:rPr>
        <w:t>Tapis de bain</w:t>
      </w:r>
    </w:p>
    <w:p w14:paraId="77767BBA" w14:textId="77777777" w:rsidR="00FA4067" w:rsidRPr="00FA4067" w:rsidRDefault="00100D2A" w:rsidP="007F4261">
      <w:pPr>
        <w:pStyle w:val="NoSpacing"/>
        <w:rPr>
          <w:lang w:val="fr-FR"/>
        </w:rPr>
      </w:pPr>
      <w:r>
        <w:rPr>
          <w:lang w:val="fr-FR"/>
        </w:rPr>
        <w:t>Nos tapis de bain fabriqués dans le même bois que votre baignoire, tonneau ou douche crée l’endroit parfait où se sécher après s’</w:t>
      </w:r>
      <w:r w:rsidR="007F4261">
        <w:rPr>
          <w:lang w:val="fr-FR"/>
        </w:rPr>
        <w:t>être détendu.</w:t>
      </w:r>
    </w:p>
    <w:p w14:paraId="177586FC" w14:textId="77777777" w:rsidR="0026344A" w:rsidRDefault="0026344A" w:rsidP="007D1F9F">
      <w:pPr>
        <w:pStyle w:val="Heading1"/>
        <w:rPr>
          <w:lang w:val="fr-FR"/>
        </w:rPr>
      </w:pPr>
      <w:r w:rsidRPr="00170405">
        <w:rPr>
          <w:highlight w:val="yellow"/>
          <w:lang w:val="fr-FR"/>
          <w:rPrChange w:id="69" w:author="Ali Babba" w:date="2016-09-30T13:05:00Z">
            <w:rPr>
              <w:lang w:val="fr-FR"/>
            </w:rPr>
          </w:rPrChange>
        </w:rPr>
        <w:t>Douche</w:t>
      </w:r>
    </w:p>
    <w:p w14:paraId="12C82121" w14:textId="77777777" w:rsidR="00E07827" w:rsidRPr="00E07827" w:rsidRDefault="00E07827" w:rsidP="00E07827">
      <w:pPr>
        <w:rPr>
          <w:lang w:val="fr-FR"/>
        </w:rPr>
      </w:pPr>
      <w:r>
        <w:rPr>
          <w:lang w:val="fr-FR"/>
        </w:rPr>
        <w:t xml:space="preserve">Fabriqués selon le même procédé que nos baignoires, la douche présente </w:t>
      </w:r>
      <w:r w:rsidR="00A500AD">
        <w:rPr>
          <w:lang w:val="fr-FR"/>
        </w:rPr>
        <w:t xml:space="preserve">les mêmes avantages que tous nos produits. Il est dès lors possible de l’adapter </w:t>
      </w:r>
      <w:r w:rsidR="00D12C7D">
        <w:rPr>
          <w:lang w:val="fr-FR"/>
        </w:rPr>
        <w:t>selon vos envie</w:t>
      </w:r>
      <w:r w:rsidR="00FA5653">
        <w:rPr>
          <w:lang w:val="fr-FR"/>
        </w:rPr>
        <w:t>s. Sa forme ronde permet à tout enthousiaste de la douche de bouger sans aucune restriction.</w:t>
      </w:r>
    </w:p>
    <w:p w14:paraId="22ABAF94" w14:textId="77777777" w:rsidR="00FA4067" w:rsidRDefault="003C0F32" w:rsidP="007D1F9F">
      <w:pPr>
        <w:pStyle w:val="Heading2"/>
        <w:rPr>
          <w:lang w:val="fr-FR"/>
        </w:rPr>
      </w:pPr>
      <w:r>
        <w:rPr>
          <w:lang w:val="fr-FR"/>
        </w:rPr>
        <w:t>Modèle standard</w:t>
      </w:r>
    </w:p>
    <w:p w14:paraId="2F7B8A46" w14:textId="77777777" w:rsidR="00D12C7D" w:rsidRPr="00D12C7D" w:rsidRDefault="00D12C7D" w:rsidP="00D12C7D">
      <w:pPr>
        <w:rPr>
          <w:lang w:val="fr-FR"/>
        </w:rPr>
      </w:pPr>
      <w:r>
        <w:rPr>
          <w:lang w:val="fr-FR"/>
        </w:rPr>
        <w:t>Base sur une forme quasi-circulaire et équipé de portes en verre, elle intègre la quincaillerie que vous désirez. Une marche extérieure permet de rentrer et sortir de votre douche facilement. Comme nos autres produits, le fond de la douche est légèrement surélevé par rapport au sol.</w:t>
      </w:r>
    </w:p>
    <w:p w14:paraId="31745A2D" w14:textId="77777777" w:rsidR="003C0F32" w:rsidRDefault="003C0F32" w:rsidP="007D1F9F">
      <w:pPr>
        <w:pStyle w:val="Heading3"/>
        <w:rPr>
          <w:lang w:val="fr-FR"/>
        </w:rPr>
      </w:pPr>
      <w:r>
        <w:rPr>
          <w:lang w:val="fr-FR"/>
        </w:rPr>
        <w:t>Dimensions</w:t>
      </w:r>
    </w:p>
    <w:p w14:paraId="57B43368" w14:textId="77777777" w:rsidR="00031780" w:rsidRDefault="00031780" w:rsidP="00031780">
      <w:pPr>
        <w:pStyle w:val="NoSpacing"/>
        <w:numPr>
          <w:ilvl w:val="0"/>
          <w:numId w:val="2"/>
        </w:numPr>
        <w:jc w:val="left"/>
        <w:rPr>
          <w:lang w:val="fr-FR"/>
        </w:rPr>
      </w:pPr>
      <w:r>
        <w:rPr>
          <w:lang w:val="fr-FR"/>
        </w:rPr>
        <w:t xml:space="preserve">Dimensions standard : </w:t>
      </w:r>
      <w:r>
        <w:rPr>
          <w:lang w:val="fr-FR"/>
        </w:rPr>
        <w:br/>
        <w:t>116 cm x 9</w:t>
      </w:r>
      <w:r w:rsidR="002F343B">
        <w:rPr>
          <w:lang w:val="fr-FR"/>
        </w:rPr>
        <w:t>7</w:t>
      </w:r>
      <w:r>
        <w:rPr>
          <w:lang w:val="fr-FR"/>
        </w:rPr>
        <w:t xml:space="preserve"> cm x 40</w:t>
      </w:r>
      <w:r w:rsidR="00FA5653">
        <w:rPr>
          <w:lang w:val="fr-FR"/>
        </w:rPr>
        <w:t>/</w:t>
      </w:r>
      <w:r>
        <w:rPr>
          <w:lang w:val="fr-FR"/>
        </w:rPr>
        <w:t>220 cm</w:t>
      </w:r>
    </w:p>
    <w:p w14:paraId="37250C6D" w14:textId="77777777" w:rsidR="00FA5653" w:rsidRDefault="003C0F32" w:rsidP="00FA5653">
      <w:pPr>
        <w:pStyle w:val="Heading3"/>
        <w:rPr>
          <w:lang w:val="fr-FR"/>
        </w:rPr>
      </w:pPr>
      <w:r>
        <w:rPr>
          <w:lang w:val="fr-FR"/>
        </w:rPr>
        <w:t>Portes</w:t>
      </w:r>
    </w:p>
    <w:p w14:paraId="235A7DCD" w14:textId="77777777" w:rsidR="00FA5653" w:rsidRPr="00FA5653" w:rsidRDefault="00FA5653" w:rsidP="00FA5653">
      <w:pPr>
        <w:pStyle w:val="NoSpacing"/>
        <w:rPr>
          <w:lang w:val="fr-FR"/>
        </w:rPr>
      </w:pPr>
      <w:r>
        <w:rPr>
          <w:lang w:val="fr-FR"/>
        </w:rPr>
        <w:t>Les portes rondes en verre sans châssis sont parfaitement étanches. N’étant pas en contact avec le bord inférieur de la douche elles laissent l’eau ruisseler vers le bas sans aucun risque de fuite.</w:t>
      </w:r>
    </w:p>
    <w:p w14:paraId="6198F0E5" w14:textId="77777777" w:rsidR="003C0F32" w:rsidRDefault="003C0F32" w:rsidP="007D1F9F">
      <w:pPr>
        <w:pStyle w:val="Heading3"/>
        <w:rPr>
          <w:lang w:val="fr-FR"/>
        </w:rPr>
      </w:pPr>
      <w:r>
        <w:rPr>
          <w:lang w:val="fr-FR"/>
        </w:rPr>
        <w:t>Disposition</w:t>
      </w:r>
    </w:p>
    <w:p w14:paraId="435E6FB6" w14:textId="77777777" w:rsidR="00FA5653" w:rsidRPr="00FA5653" w:rsidRDefault="00FA5653" w:rsidP="00FA5653">
      <w:pPr>
        <w:pStyle w:val="NoSpacing"/>
        <w:rPr>
          <w:lang w:val="fr-FR"/>
        </w:rPr>
      </w:pPr>
      <w:r>
        <w:rPr>
          <w:lang w:val="fr-FR"/>
        </w:rPr>
        <w:t>Evidemment votre douche peut être placée, comme nos autres produits, indépendamment dans la pièce, créant une sensation d’espace.</w:t>
      </w:r>
    </w:p>
    <w:p w14:paraId="18F06FE3" w14:textId="77777777" w:rsidR="003C0F32" w:rsidRDefault="003C0F32" w:rsidP="007D1F9F">
      <w:pPr>
        <w:pStyle w:val="Heading2"/>
        <w:rPr>
          <w:lang w:val="fr-FR"/>
        </w:rPr>
      </w:pPr>
      <w:r>
        <w:rPr>
          <w:lang w:val="fr-FR"/>
        </w:rPr>
        <w:t>Possibilités de modifications</w:t>
      </w:r>
    </w:p>
    <w:p w14:paraId="5B0117FA" w14:textId="77777777" w:rsidR="00C06765" w:rsidRDefault="00C06765" w:rsidP="007D1F9F">
      <w:pPr>
        <w:rPr>
          <w:lang w:val="fr-FR"/>
        </w:rPr>
      </w:pPr>
      <w:r>
        <w:rPr>
          <w:lang w:val="fr-FR"/>
        </w:rPr>
        <w:t xml:space="preserve">Il est possible de combiner douche et baignoire pour créer un bain-douche. </w:t>
      </w:r>
      <w:r w:rsidR="00AE0D03">
        <w:rPr>
          <w:lang w:val="fr-FR"/>
        </w:rPr>
        <w:t xml:space="preserve">Il est </w:t>
      </w:r>
      <w:r>
        <w:rPr>
          <w:lang w:val="fr-FR"/>
        </w:rPr>
        <w:t xml:space="preserve">aussi </w:t>
      </w:r>
      <w:r w:rsidR="00AE0D03">
        <w:rPr>
          <w:lang w:val="fr-FR"/>
        </w:rPr>
        <w:t>possible de modifier les dimensions et la f</w:t>
      </w:r>
      <w:r>
        <w:rPr>
          <w:lang w:val="fr-FR"/>
        </w:rPr>
        <w:t xml:space="preserve">orme de la douche quelque peu. </w:t>
      </w:r>
    </w:p>
    <w:p w14:paraId="5401BAB8" w14:textId="77777777" w:rsidR="003C0F32" w:rsidRPr="003C0F32" w:rsidRDefault="00C06765" w:rsidP="00C06765">
      <w:pPr>
        <w:pStyle w:val="NoSpacing"/>
        <w:rPr>
          <w:lang w:val="fr-FR"/>
        </w:rPr>
      </w:pPr>
      <w:r>
        <w:rPr>
          <w:lang w:val="fr-FR"/>
        </w:rPr>
        <w:t>Cependant, l</w:t>
      </w:r>
      <w:r w:rsidR="00AE0D03">
        <w:rPr>
          <w:lang w:val="fr-FR"/>
        </w:rPr>
        <w:t xml:space="preserve">es modifications sont limitées par la technique de fabrication. La forme du sol est cependant plus libre. </w:t>
      </w:r>
      <w:r>
        <w:rPr>
          <w:lang w:val="fr-FR"/>
        </w:rPr>
        <w:t>Pour le</w:t>
      </w:r>
      <w:r w:rsidR="00AE0D03">
        <w:rPr>
          <w:lang w:val="fr-FR"/>
        </w:rPr>
        <w:t xml:space="preserve"> bain-</w:t>
      </w:r>
      <w:r>
        <w:rPr>
          <w:lang w:val="fr-FR"/>
        </w:rPr>
        <w:t>douche on peut, en</w:t>
      </w:r>
      <w:r w:rsidR="00AE0D03">
        <w:rPr>
          <w:lang w:val="fr-FR"/>
        </w:rPr>
        <w:t xml:space="preserve"> combinant effectivement deux produits, av</w:t>
      </w:r>
      <w:r>
        <w:rPr>
          <w:lang w:val="fr-FR"/>
        </w:rPr>
        <w:t>oir</w:t>
      </w:r>
      <w:r w:rsidR="00AE0D03">
        <w:rPr>
          <w:lang w:val="fr-FR"/>
        </w:rPr>
        <w:t xml:space="preserve"> toutes les possibilités des deux.</w:t>
      </w:r>
    </w:p>
    <w:p w14:paraId="61650A12" w14:textId="77777777" w:rsidR="0026344A" w:rsidRDefault="00FA4067" w:rsidP="007D1F9F">
      <w:pPr>
        <w:pStyle w:val="Heading1"/>
        <w:rPr>
          <w:lang w:val="fr-FR"/>
        </w:rPr>
      </w:pPr>
      <w:r w:rsidRPr="00170405">
        <w:rPr>
          <w:highlight w:val="yellow"/>
          <w:lang w:val="fr-FR"/>
          <w:rPrChange w:id="70" w:author="Ali Babba" w:date="2016-09-30T13:05:00Z">
            <w:rPr>
              <w:lang w:val="fr-FR"/>
            </w:rPr>
          </w:rPrChange>
        </w:rPr>
        <w:t>Tonneaux de plongeon</w:t>
      </w:r>
    </w:p>
    <w:p w14:paraId="7C403D96" w14:textId="77777777" w:rsidR="001B4B1F" w:rsidRPr="001B4B1F" w:rsidRDefault="001B4B1F" w:rsidP="001B4B1F">
      <w:pPr>
        <w:rPr>
          <w:lang w:val="fr-FR"/>
        </w:rPr>
      </w:pPr>
      <w:r>
        <w:rPr>
          <w:lang w:val="fr-FR"/>
        </w:rPr>
        <w:t>Produit indispensable pour l’expérience de sauna complète il peut également être utilisé comme bain profond. Rien de tel pour s’immerger complètement dans l’eau que la forme et la hauteur de nos tonneaux.</w:t>
      </w:r>
    </w:p>
    <w:p w14:paraId="478796A8" w14:textId="77777777" w:rsidR="00FA4067" w:rsidRDefault="00FA4067" w:rsidP="007D1F9F">
      <w:pPr>
        <w:pStyle w:val="Heading2"/>
        <w:rPr>
          <w:lang w:val="fr-FR"/>
        </w:rPr>
      </w:pPr>
      <w:r w:rsidRPr="0026344A">
        <w:rPr>
          <w:lang w:val="fr-FR"/>
        </w:rPr>
        <w:t>Dimensions et forme</w:t>
      </w:r>
    </w:p>
    <w:p w14:paraId="37AB8BEA" w14:textId="77777777" w:rsidR="006806C4" w:rsidRPr="00FA4067" w:rsidRDefault="006806C4" w:rsidP="006806C4">
      <w:pPr>
        <w:rPr>
          <w:lang w:val="fr-FR"/>
        </w:rPr>
      </w:pPr>
      <w:r>
        <w:rPr>
          <w:lang w:val="fr-FR"/>
        </w:rPr>
        <w:t>Dépendant des spécifications désirées, le type de produit varie. En fonction de de l’espace disponible, la capacité en nombre de personnes requise et la taille des utilisateurs nous disposons d’un nombre de modèles de départ.</w:t>
      </w:r>
    </w:p>
    <w:p w14:paraId="4B236487" w14:textId="77777777" w:rsidR="006806C4" w:rsidRDefault="006806C4" w:rsidP="006806C4">
      <w:pPr>
        <w:pStyle w:val="NoSpacing"/>
        <w:rPr>
          <w:lang w:val="fr-FR"/>
        </w:rPr>
      </w:pPr>
      <w:r>
        <w:rPr>
          <w:lang w:val="fr-FR"/>
        </w:rPr>
        <w:lastRenderedPageBreak/>
        <w:t xml:space="preserve">D’une hauteur de paroi intérieure de 42,5 à 52,5 cm nous parlons d’une baignoire. Pour une hauteur intérieure de 82,5 cm nous parlons de tonneaux de bain. </w:t>
      </w:r>
    </w:p>
    <w:p w14:paraId="27D464B0" w14:textId="77777777" w:rsidR="006806C4" w:rsidRDefault="006806C4" w:rsidP="006806C4">
      <w:pPr>
        <w:pStyle w:val="NoSpacing"/>
        <w:rPr>
          <w:lang w:val="fr-FR"/>
        </w:rPr>
      </w:pPr>
      <w:r>
        <w:rPr>
          <w:lang w:val="fr-FR"/>
        </w:rPr>
        <w:t>Le choix peut également être influencé par la capacité en volume d’eau et l’espace de mouvement désiré. Ces dimensions sont standardisées pour des personnes de 160-185 cm. Pour une hauteur intérieure plus haute vous pouvez choisir une longueur inférieure. La taille supérieure est appropriée pour des personnes grandes. Les dimensions standard en plan sont indiquées ci-dessous selon le type désiré.</w:t>
      </w:r>
    </w:p>
    <w:p w14:paraId="1A277F05" w14:textId="77777777" w:rsidR="006806C4" w:rsidRDefault="006806C4" w:rsidP="006806C4">
      <w:pPr>
        <w:pStyle w:val="NoSpacing"/>
        <w:rPr>
          <w:lang w:val="fr-FR"/>
        </w:rPr>
      </w:pPr>
      <w:r>
        <w:rPr>
          <w:lang w:val="fr-FR"/>
        </w:rPr>
        <w:t>Les volumes capables intérieurs sur les esquisses sont indiqués par 10 cm de hauteur. La hauteur standard d’eau nécessaire pour des personnes couchées est de 30-35 cm, celle pour des personnes assises est de 60-65 cm.</w:t>
      </w:r>
    </w:p>
    <w:p w14:paraId="78409670" w14:textId="77777777" w:rsidR="006806C4" w:rsidRDefault="006806C4" w:rsidP="006806C4">
      <w:pPr>
        <w:pStyle w:val="Heading3"/>
        <w:rPr>
          <w:lang w:val="fr-FR"/>
        </w:rPr>
      </w:pPr>
      <w:r w:rsidRPr="0026344A">
        <w:rPr>
          <w:lang w:val="fr-FR"/>
        </w:rPr>
        <w:t>Tonneau</w:t>
      </w:r>
    </w:p>
    <w:p w14:paraId="60D84CA8" w14:textId="77777777" w:rsidR="006806C4" w:rsidRDefault="006806C4" w:rsidP="006806C4">
      <w:pPr>
        <w:pStyle w:val="NoSpacing"/>
        <w:numPr>
          <w:ilvl w:val="0"/>
          <w:numId w:val="2"/>
        </w:numPr>
        <w:jc w:val="left"/>
        <w:rPr>
          <w:lang w:val="fr-FR"/>
        </w:rPr>
      </w:pPr>
      <w:r>
        <w:rPr>
          <w:lang w:val="fr-FR"/>
        </w:rPr>
        <w:t xml:space="preserve">Pour une personne : </w:t>
      </w:r>
      <w:r>
        <w:rPr>
          <w:lang w:val="fr-FR"/>
        </w:rPr>
        <w:br/>
        <w:t>100 x 72 cm, 110 x 77 cm, 130 x 79 cm</w:t>
      </w:r>
    </w:p>
    <w:p w14:paraId="6501C08A" w14:textId="77777777" w:rsidR="006806C4" w:rsidRDefault="006806C4" w:rsidP="006806C4">
      <w:pPr>
        <w:pStyle w:val="NoSpacing"/>
        <w:numPr>
          <w:ilvl w:val="0"/>
          <w:numId w:val="2"/>
        </w:numPr>
        <w:jc w:val="left"/>
        <w:rPr>
          <w:lang w:val="fr-FR"/>
        </w:rPr>
      </w:pPr>
      <w:r>
        <w:rPr>
          <w:lang w:val="fr-FR"/>
        </w:rPr>
        <w:t xml:space="preserve">Pour deux  personnes : </w:t>
      </w:r>
      <w:r>
        <w:rPr>
          <w:lang w:val="fr-FR"/>
        </w:rPr>
        <w:br/>
        <w:t>130 x 79 cm, 161 x 79 cm</w:t>
      </w:r>
    </w:p>
    <w:p w14:paraId="0F446379" w14:textId="77777777" w:rsidR="001B4B1F" w:rsidRDefault="006806C4" w:rsidP="001B4B1F">
      <w:pPr>
        <w:pStyle w:val="NoSpacing"/>
        <w:numPr>
          <w:ilvl w:val="0"/>
          <w:numId w:val="2"/>
        </w:numPr>
        <w:jc w:val="left"/>
        <w:rPr>
          <w:lang w:val="fr-FR"/>
        </w:rPr>
      </w:pPr>
      <w:r>
        <w:rPr>
          <w:lang w:val="fr-FR"/>
        </w:rPr>
        <w:t xml:space="preserve">Pour quatre à six personnes : </w:t>
      </w:r>
      <w:r>
        <w:rPr>
          <w:lang w:val="fr-FR"/>
        </w:rPr>
        <w:br/>
        <w:t>rond, 153 cm de diamètre</w:t>
      </w:r>
    </w:p>
    <w:p w14:paraId="4DA8DDAA" w14:textId="77777777" w:rsidR="006806C4" w:rsidRDefault="006806C4" w:rsidP="006806C4">
      <w:pPr>
        <w:pStyle w:val="Heading3"/>
        <w:rPr>
          <w:lang w:val="fr-FR"/>
        </w:rPr>
      </w:pPr>
      <w:r>
        <w:rPr>
          <w:lang w:val="fr-FR"/>
        </w:rPr>
        <w:t>Personnalisation</w:t>
      </w:r>
    </w:p>
    <w:p w14:paraId="624CB240" w14:textId="77777777" w:rsidR="006806C4" w:rsidRDefault="006806C4" w:rsidP="006806C4">
      <w:pPr>
        <w:rPr>
          <w:lang w:val="fr-FR"/>
        </w:rPr>
      </w:pPr>
      <w:r>
        <w:rPr>
          <w:lang w:val="fr-FR"/>
        </w:rPr>
        <w:t>Comme chacun des produits de Blumenberg GmbH, les baignoires et les tonneaux de bain sont hautement personnalisables. Si dans les mesures standard vous ne trouvez pas votre bonheur, nous nous ferons un plaisir de dessiner ensemble la forme idéale pour vous.</w:t>
      </w:r>
    </w:p>
    <w:p w14:paraId="335F25E1" w14:textId="77777777" w:rsidR="006806C4" w:rsidRDefault="006806C4" w:rsidP="006806C4">
      <w:pPr>
        <w:pStyle w:val="NoSpacing"/>
        <w:rPr>
          <w:lang w:val="fr-FR"/>
        </w:rPr>
      </w:pPr>
      <w:r>
        <w:rPr>
          <w:lang w:val="fr-FR"/>
        </w:rPr>
        <w:t>Un exemple de formes exceptionnelles :</w:t>
      </w:r>
    </w:p>
    <w:p w14:paraId="643D0067" w14:textId="77777777" w:rsidR="006806C4" w:rsidRPr="006806C4" w:rsidRDefault="006806C4" w:rsidP="006806C4">
      <w:pPr>
        <w:pStyle w:val="NoSpacing"/>
        <w:numPr>
          <w:ilvl w:val="0"/>
          <w:numId w:val="3"/>
        </w:numPr>
        <w:jc w:val="left"/>
        <w:rPr>
          <w:lang w:val="fr-FR"/>
        </w:rPr>
      </w:pPr>
      <w:r>
        <w:rPr>
          <w:lang w:val="fr-FR"/>
        </w:rPr>
        <w:t xml:space="preserve">pour des petits tonneaux : </w:t>
      </w:r>
      <w:r>
        <w:rPr>
          <w:lang w:val="fr-FR"/>
        </w:rPr>
        <w:br/>
        <w:t xml:space="preserve">rond, 82 ou 96 cm de diamètre </w:t>
      </w:r>
    </w:p>
    <w:p w14:paraId="13455D31" w14:textId="77777777" w:rsidR="00FA4067" w:rsidRDefault="00FA4067" w:rsidP="007D1F9F">
      <w:pPr>
        <w:pStyle w:val="Heading2"/>
        <w:rPr>
          <w:lang w:val="fr-FR"/>
        </w:rPr>
      </w:pPr>
      <w:r>
        <w:rPr>
          <w:lang w:val="fr-FR"/>
        </w:rPr>
        <w:t>Finition intérieure</w:t>
      </w:r>
    </w:p>
    <w:p w14:paraId="6714D83F" w14:textId="77777777" w:rsidR="00FA706B" w:rsidRPr="00FA706B" w:rsidRDefault="00FA706B" w:rsidP="00FA706B">
      <w:pPr>
        <w:rPr>
          <w:lang w:val="fr-FR"/>
        </w:rPr>
      </w:pPr>
      <w:r>
        <w:rPr>
          <w:lang w:val="fr-FR"/>
        </w:rPr>
        <w:t>Les tonneaux Blumenberg sont spécialement conçus pour une utilisation intensive. Nous employons donc les techniques qui rendent le produit le plus résistant possible et lui donnent une durée de vie exceptionnelle</w:t>
      </w:r>
    </w:p>
    <w:p w14:paraId="25B8D29D" w14:textId="77777777" w:rsidR="00FA4067" w:rsidRDefault="00FA4067" w:rsidP="007D1F9F">
      <w:pPr>
        <w:pStyle w:val="Heading3"/>
        <w:rPr>
          <w:lang w:val="fr-FR"/>
        </w:rPr>
      </w:pPr>
      <w:r>
        <w:rPr>
          <w:lang w:val="fr-FR"/>
        </w:rPr>
        <w:t>Bois</w:t>
      </w:r>
    </w:p>
    <w:p w14:paraId="3E748FD3" w14:textId="77777777" w:rsidR="00FA706B" w:rsidRPr="00FA706B" w:rsidRDefault="00FA706B">
      <w:pPr>
        <w:pStyle w:val="NoSpacing"/>
        <w:rPr>
          <w:lang w:val="fr-FR"/>
        </w:rPr>
        <w:pPrChange w:id="71" w:author="Ali Babba" w:date="2016-09-30T12:43:00Z">
          <w:pPr/>
        </w:pPrChange>
      </w:pPr>
      <w:r>
        <w:rPr>
          <w:lang w:val="fr-FR"/>
        </w:rPr>
        <w:t>Notre scellage hygiénique est spécialement développé pour le milieu très exigeant du Sauna-Wellness. Il respecte toutes les normes d’hygiène et garantit un entretien facile. (Très Bon selon la DIN 25415) Cette finition permet également de voir le bois dans toute sa splendeur à l’intérieur et l’extérieur du produit.</w:t>
      </w:r>
    </w:p>
    <w:p w14:paraId="18BE73BC" w14:textId="77777777" w:rsidR="00FA4067" w:rsidRDefault="00FA4067" w:rsidP="007D1F9F">
      <w:pPr>
        <w:pStyle w:val="Heading3"/>
        <w:rPr>
          <w:lang w:val="fr-FR"/>
        </w:rPr>
      </w:pPr>
      <w:r w:rsidRPr="00170405">
        <w:rPr>
          <w:highlight w:val="yellow"/>
          <w:lang w:val="fr-FR"/>
          <w:rPrChange w:id="72" w:author="Ali Babba" w:date="2016-09-30T13:05:00Z">
            <w:rPr>
              <w:lang w:val="fr-FR"/>
            </w:rPr>
          </w:rPrChange>
        </w:rPr>
        <w:t>Synthétique</w:t>
      </w:r>
    </w:p>
    <w:p w14:paraId="5D6AC438" w14:textId="77777777" w:rsidR="00FA706B" w:rsidRPr="00FA706B" w:rsidRDefault="00FA706B">
      <w:pPr>
        <w:pStyle w:val="NoSpacing"/>
        <w:rPr>
          <w:lang w:val="fr-FR"/>
        </w:rPr>
        <w:pPrChange w:id="73" w:author="Ali Babba" w:date="2016-09-30T12:43:00Z">
          <w:pPr/>
        </w:pPrChange>
      </w:pPr>
      <w:r>
        <w:rPr>
          <w:lang w:val="fr-FR"/>
        </w:rPr>
        <w:t xml:space="preserve">Alternativement nous proposons également des </w:t>
      </w:r>
      <w:r w:rsidR="001D08DE">
        <w:rPr>
          <w:lang w:val="fr-FR"/>
        </w:rPr>
        <w:t xml:space="preserve">insertions en PE-Sanitaire qui se rajoutent dans le modèle 112 cm x 79 cm x 101 cm. Toutes les techniques sont intégrées dans cette insertion. Elle permet également d’accommoder un système de remplissage automatique, gardant le niveau de l’eau à la hauteur désirée. </w:t>
      </w:r>
    </w:p>
    <w:p w14:paraId="63F678C6" w14:textId="77777777" w:rsidR="00FA4067" w:rsidRDefault="00FA4067" w:rsidP="007D1F9F">
      <w:pPr>
        <w:pStyle w:val="Heading2"/>
        <w:rPr>
          <w:lang w:val="fr-FR"/>
        </w:rPr>
      </w:pPr>
      <w:r w:rsidRPr="0026344A">
        <w:rPr>
          <w:lang w:val="fr-FR"/>
        </w:rPr>
        <w:lastRenderedPageBreak/>
        <w:t>Profil supérieur et inférieur</w:t>
      </w:r>
    </w:p>
    <w:p w14:paraId="01843B5F" w14:textId="77777777" w:rsidR="00DC3F12" w:rsidRPr="00ED065F" w:rsidRDefault="00DC3F12" w:rsidP="00DC3F12">
      <w:pPr>
        <w:rPr>
          <w:lang w:val="fr-FR"/>
        </w:rPr>
      </w:pPr>
      <w:r>
        <w:rPr>
          <w:lang w:val="fr-FR"/>
        </w:rPr>
        <w:t>Le profil de votre baignoire dépend entre autres de l’aspect désiré et de la hauteur nécessaire. Ainsi les variations entre un profil plus simple et sobre ou un profil plus découpé et léger vous permet davantage d’adapter le produit à vos besoins.</w:t>
      </w:r>
    </w:p>
    <w:p w14:paraId="48E64D28" w14:textId="77777777" w:rsidR="00DC3F12" w:rsidRDefault="00DC3F12" w:rsidP="00DC3F12">
      <w:pPr>
        <w:pStyle w:val="Heading3"/>
        <w:rPr>
          <w:lang w:val="fr-FR"/>
        </w:rPr>
      </w:pPr>
      <w:r>
        <w:rPr>
          <w:lang w:val="fr-FR"/>
        </w:rPr>
        <w:t>Profil supérieur</w:t>
      </w:r>
    </w:p>
    <w:p w14:paraId="462AC05D" w14:textId="77777777" w:rsidR="00DC3F12" w:rsidRPr="002F03B2" w:rsidRDefault="00C40C4E">
      <w:pPr>
        <w:pStyle w:val="NoSpacing"/>
        <w:rPr>
          <w:lang w:val="fr-FR"/>
        </w:rPr>
        <w:pPrChange w:id="74" w:author="Ali Babba" w:date="2016-09-30T12:43:00Z">
          <w:pPr/>
        </w:pPrChange>
      </w:pPr>
      <w:r>
        <w:rPr>
          <w:lang w:val="fr-FR"/>
        </w:rPr>
        <w:t>Nos tonneaux ont toujours un profil supérieur non découpé, étant donné qu’on s’y tient debout ou assis à la verticale.</w:t>
      </w:r>
    </w:p>
    <w:p w14:paraId="71228400" w14:textId="77777777" w:rsidR="00DC3F12" w:rsidRDefault="00DC3F12" w:rsidP="00DC3F12">
      <w:pPr>
        <w:pStyle w:val="Heading3"/>
        <w:rPr>
          <w:lang w:val="fr-FR"/>
        </w:rPr>
      </w:pPr>
      <w:r>
        <w:rPr>
          <w:lang w:val="fr-FR"/>
        </w:rPr>
        <w:t>Profil inférieur</w:t>
      </w:r>
    </w:p>
    <w:p w14:paraId="542EFA7F" w14:textId="77777777" w:rsidR="00DC3F12" w:rsidRPr="00DC3F12" w:rsidRDefault="00DC3F12">
      <w:pPr>
        <w:pStyle w:val="NoSpacing"/>
        <w:rPr>
          <w:lang w:val="fr-FR"/>
        </w:rPr>
        <w:pPrChange w:id="75" w:author="Ali Babba" w:date="2016-09-30T12:43:00Z">
          <w:pPr/>
        </w:pPrChange>
      </w:pPr>
      <w:r>
        <w:rPr>
          <w:lang w:val="fr-FR"/>
        </w:rPr>
        <w:t xml:space="preserve">Il est possible d’avoir un profil inférieur continu ou découpé en apparence. Dans le cas d’un raccord au mur, une découpe sera toujours pratiquée dans le bas de </w:t>
      </w:r>
      <w:r w:rsidR="00C40C4E">
        <w:rPr>
          <w:lang w:val="fr-FR"/>
        </w:rPr>
        <w:t>du tonneau</w:t>
      </w:r>
      <w:r>
        <w:rPr>
          <w:lang w:val="fr-FR"/>
        </w:rPr>
        <w:t xml:space="preserve"> dans la face cachée pour les tuyauteries. </w:t>
      </w:r>
    </w:p>
    <w:p w14:paraId="294CB5C7" w14:textId="77777777" w:rsidR="00FA4067" w:rsidRDefault="00FA4067" w:rsidP="007D1F9F">
      <w:pPr>
        <w:pStyle w:val="Heading2"/>
        <w:rPr>
          <w:lang w:val="fr-FR"/>
        </w:rPr>
      </w:pPr>
      <w:r w:rsidRPr="0026344A">
        <w:rPr>
          <w:lang w:val="fr-FR"/>
        </w:rPr>
        <w:t>Entrée et évacuation de l’eau</w:t>
      </w:r>
    </w:p>
    <w:p w14:paraId="7EE64C63" w14:textId="77777777" w:rsidR="008369A8" w:rsidRPr="00947813" w:rsidRDefault="008369A8" w:rsidP="008369A8">
      <w:pPr>
        <w:rPr>
          <w:lang w:val="fr-FR"/>
        </w:rPr>
      </w:pPr>
      <w:r>
        <w:rPr>
          <w:lang w:val="fr-FR"/>
        </w:rPr>
        <w:t>La gestion de l’eau est intégrée systématiquement à votre produit afin d’assurer la meilleure finition possible. Cependant il est possible de choisir parmi différentes options en fonction de votre projet.</w:t>
      </w:r>
    </w:p>
    <w:p w14:paraId="640D5B89" w14:textId="77777777" w:rsidR="008369A8" w:rsidRDefault="008369A8" w:rsidP="008369A8">
      <w:pPr>
        <w:pStyle w:val="Heading3"/>
        <w:rPr>
          <w:lang w:val="fr-FR"/>
        </w:rPr>
      </w:pPr>
      <w:r>
        <w:rPr>
          <w:lang w:val="fr-FR"/>
        </w:rPr>
        <w:t>Entrée</w:t>
      </w:r>
    </w:p>
    <w:p w14:paraId="6F7D946C" w14:textId="77777777" w:rsidR="00763D12" w:rsidRDefault="00763D12" w:rsidP="008369A8">
      <w:pPr>
        <w:pStyle w:val="NoSpacing"/>
        <w:rPr>
          <w:lang w:val="fr-FR"/>
        </w:rPr>
      </w:pPr>
      <w:r>
        <w:rPr>
          <w:lang w:val="fr-FR"/>
        </w:rPr>
        <w:t>Il est inhabituel d’avoir une entrée d’eau fixe pour les tonneaux de plongeon, cependant les mêmes principes s’appliquent qu’aux baignoires :</w:t>
      </w:r>
    </w:p>
    <w:p w14:paraId="3FB3E487" w14:textId="77777777" w:rsidR="008369A8" w:rsidRPr="009B527A" w:rsidRDefault="008369A8" w:rsidP="008369A8">
      <w:pPr>
        <w:pStyle w:val="NoSpacing"/>
        <w:rPr>
          <w:lang w:val="fr-FR"/>
        </w:rPr>
      </w:pPr>
      <w:r>
        <w:rPr>
          <w:lang w:val="fr-FR"/>
        </w:rPr>
        <w:t>L’entrée d’eau se fait habituellement indépendamment de la baignoire sur le raccord au mur ou de manière complètement autonome. Nous vous recommandons de commander indépendamment votre quincaillerie auprès de votre fournisseur sanitaire. Nous aurons besoin des spécifications techniques du produit afin de l’intégrer au mieux dans la finition. Nous vous conseillons un robinet à bec rétractable et tuyau flexible pour la facilité de nettoyage du tonneau ou de la baignoire. Le positionnement préférable pour le robinet est au milieu du côté long. Pour l’option bain à remous une vanne à bille est installée dans la partie cachée de la baignoire pour réguler l’apport principal. Pour les options supplémentaires par rapport au bain à remous, voir le paragraphe dédié.</w:t>
      </w:r>
    </w:p>
    <w:p w14:paraId="7352DB18" w14:textId="77777777" w:rsidR="008369A8" w:rsidRDefault="008369A8" w:rsidP="008369A8">
      <w:pPr>
        <w:pStyle w:val="Heading3"/>
        <w:rPr>
          <w:lang w:val="fr-FR"/>
        </w:rPr>
      </w:pPr>
      <w:r>
        <w:rPr>
          <w:lang w:val="fr-FR"/>
        </w:rPr>
        <w:t>Evacuation</w:t>
      </w:r>
    </w:p>
    <w:p w14:paraId="4CAC0F92" w14:textId="77777777" w:rsidR="008369A8" w:rsidRDefault="008369A8" w:rsidP="008369A8">
      <w:pPr>
        <w:pStyle w:val="NoSpacing"/>
        <w:rPr>
          <w:ins w:id="76" w:author="Ali Babba" w:date="2016-09-30T12:43:00Z"/>
          <w:lang w:val="fr-FR"/>
        </w:rPr>
      </w:pPr>
      <w:r>
        <w:rPr>
          <w:lang w:val="fr-FR"/>
        </w:rPr>
        <w:t xml:space="preserve">L’évacuation de l’eau se fait par défaut intégré dans le sol de la baignoire, il est normalement connecté à un tuyau de </w:t>
      </w:r>
      <w:r w:rsidRPr="00925BCA">
        <w:rPr>
          <w:lang w:val="fr-FR"/>
        </w:rPr>
        <w:t>diamètre 1¼" ou 1½".</w:t>
      </w:r>
      <w:r>
        <w:rPr>
          <w:lang w:val="fr-FR"/>
        </w:rPr>
        <w:t xml:space="preserve"> Il vous est également possible d’intégrer un trop-plein dans la paroi de votre produit. Cette évacuation peut être extérieure ou intérieure au tonneau, et il est également possible de faire l’évacuation extérieure en laiton chromé pour un meilleur aspect visuel. Toute la tuyauterie est ordinairement rigide, mais une évacuation flexible peut également être accommodée.</w:t>
      </w:r>
    </w:p>
    <w:p w14:paraId="7FDE2495" w14:textId="77777777" w:rsidR="00D66BAE" w:rsidRDefault="00D66BAE" w:rsidP="00D66BAE">
      <w:pPr>
        <w:pStyle w:val="Heading2"/>
        <w:rPr>
          <w:ins w:id="77" w:author="Ali Babba" w:date="2016-09-30T12:43:00Z"/>
          <w:lang w:val="fr-FR"/>
        </w:rPr>
      </w:pPr>
      <w:ins w:id="78" w:author="Ali Babba" w:date="2016-09-30T12:43:00Z">
        <w:r w:rsidRPr="00170405">
          <w:rPr>
            <w:highlight w:val="yellow"/>
            <w:lang w:val="fr-FR"/>
            <w:rPrChange w:id="79" w:author="Ali Babba" w:date="2016-09-30T13:05:00Z">
              <w:rPr>
                <w:lang w:val="fr-FR"/>
              </w:rPr>
            </w:rPrChange>
          </w:rPr>
          <w:t>Bain à remous</w:t>
        </w:r>
      </w:ins>
    </w:p>
    <w:p w14:paraId="082E7273" w14:textId="77777777" w:rsidR="00D66BAE" w:rsidRDefault="00D66BAE" w:rsidP="00D66BAE">
      <w:pPr>
        <w:rPr>
          <w:ins w:id="80" w:author="Ali Babba" w:date="2016-09-30T12:43:00Z"/>
          <w:lang w:val="fr-FR"/>
        </w:rPr>
      </w:pPr>
      <w:ins w:id="81" w:author="Ali Babba" w:date="2016-09-30T12:43:00Z">
        <w:r>
          <w:rPr>
            <w:lang w:val="fr-FR"/>
          </w:rPr>
          <w:t>Chaque baignoire ou tonneau Blumenberg peut être équipé d’un système de bain à remous. Le système standard intégré est le système à air. Il peut cependant, sur demande, être couplé à un système jet.</w:t>
        </w:r>
      </w:ins>
    </w:p>
    <w:p w14:paraId="78E9653D" w14:textId="77777777" w:rsidR="00D66BAE" w:rsidRPr="00925BCA" w:rsidRDefault="00D66BAE" w:rsidP="00D66BAE">
      <w:pPr>
        <w:pStyle w:val="NoSpacing"/>
        <w:rPr>
          <w:ins w:id="82" w:author="Ali Babba" w:date="2016-09-30T12:43:00Z"/>
          <w:lang w:val="fr-FR"/>
        </w:rPr>
      </w:pPr>
      <w:ins w:id="83" w:author="Ali Babba" w:date="2016-09-30T12:43:00Z">
        <w:r>
          <w:rPr>
            <w:lang w:val="fr-FR"/>
          </w:rPr>
          <w:t>Nous appliquons uniquement des systèmes à qualité éprouvée lors de la réalisation de nos bains à remous. Le marché des bains à remous étant en perpétuelle évolution, nous vous invitons à nous faire parvenir vos envies et vos demandes. Il est évidemment possible d’intégrer n’importe quel système installable dans un autre type de bain à remous, dans nos produits.</w:t>
        </w:r>
      </w:ins>
    </w:p>
    <w:p w14:paraId="2CDDCF98" w14:textId="77777777" w:rsidR="00D66BAE" w:rsidRDefault="00D66BAE" w:rsidP="00D66BAE">
      <w:pPr>
        <w:pStyle w:val="Heading3"/>
        <w:rPr>
          <w:ins w:id="84" w:author="Ali Babba" w:date="2016-09-30T12:43:00Z"/>
          <w:lang w:val="fr-FR"/>
        </w:rPr>
      </w:pPr>
      <w:ins w:id="85" w:author="Ali Babba" w:date="2016-09-30T12:43:00Z">
        <w:r>
          <w:rPr>
            <w:lang w:val="fr-FR"/>
          </w:rPr>
          <w:lastRenderedPageBreak/>
          <w:t>Système de massage à l’air</w:t>
        </w:r>
      </w:ins>
    </w:p>
    <w:p w14:paraId="5471CC90" w14:textId="77777777" w:rsidR="00D66BAE" w:rsidRDefault="00D66BAE" w:rsidP="00D66BAE">
      <w:pPr>
        <w:rPr>
          <w:ins w:id="86" w:author="Ali Babba" w:date="2016-09-30T12:43:00Z"/>
          <w:lang w:val="fr-FR"/>
        </w:rPr>
      </w:pPr>
      <w:ins w:id="87" w:author="Ali Babba" w:date="2016-09-30T12:43:00Z">
        <w:r>
          <w:rPr>
            <w:lang w:val="fr-FR"/>
          </w:rPr>
          <w:t>Le système à air fonctionne sur base d’un jet, réglable, d’air soufflé par des becs insérés dans les parois de la baignoire ou du tonneau.</w:t>
        </w:r>
      </w:ins>
    </w:p>
    <w:p w14:paraId="2CC1A20E" w14:textId="77777777" w:rsidR="00D66BAE" w:rsidRDefault="00D66BAE" w:rsidP="00D66BAE">
      <w:pPr>
        <w:pStyle w:val="NoSpacing"/>
        <w:rPr>
          <w:ins w:id="88" w:author="Ali Babba" w:date="2016-09-30T12:43:00Z"/>
          <w:lang w:val="fr-FR"/>
        </w:rPr>
      </w:pPr>
      <w:ins w:id="89" w:author="Ali Babba" w:date="2016-09-30T12:43:00Z">
        <w:r>
          <w:rPr>
            <w:lang w:val="fr-FR"/>
          </w:rPr>
          <w:t xml:space="preserve">Ce système est aussi nommé système Spa ou système Air Jet. L’intensité du souffle d’air est réglée par des boutons insérés dans le raccord au mur. L’air est compressé dans un souffleur spécialisé pour bain à remous, avant d’être injecté dans l’eau pour vous masser de la tête aux pieds. </w:t>
        </w:r>
      </w:ins>
    </w:p>
    <w:p w14:paraId="1B72C296" w14:textId="77777777" w:rsidR="00D66BAE" w:rsidRPr="00395FD9" w:rsidRDefault="00D66BAE" w:rsidP="00D66BAE">
      <w:pPr>
        <w:pStyle w:val="NoSpacing"/>
        <w:rPr>
          <w:ins w:id="90" w:author="Ali Babba" w:date="2016-09-30T12:43:00Z"/>
          <w:lang w:val="fr-FR"/>
        </w:rPr>
      </w:pPr>
      <w:ins w:id="91" w:author="Ali Babba" w:date="2016-09-30T12:43:00Z">
        <w:r>
          <w:rPr>
            <w:lang w:val="fr-FR"/>
          </w:rPr>
          <w:t>Informations techniques du souffleur : 230 V, 0,7 kW à 1,3 kW</w:t>
        </w:r>
      </w:ins>
    </w:p>
    <w:p w14:paraId="1C9FC39E" w14:textId="77777777" w:rsidR="00D66BAE" w:rsidRDefault="00D66BAE" w:rsidP="00D66BAE">
      <w:pPr>
        <w:pStyle w:val="Heading3"/>
        <w:rPr>
          <w:ins w:id="92" w:author="Ali Babba" w:date="2016-09-30T12:43:00Z"/>
          <w:lang w:val="fr-FR"/>
        </w:rPr>
      </w:pPr>
      <w:ins w:id="93" w:author="Ali Babba" w:date="2016-09-30T12:43:00Z">
        <w:r>
          <w:rPr>
            <w:lang w:val="fr-FR"/>
          </w:rPr>
          <w:t>Système jet-massage</w:t>
        </w:r>
      </w:ins>
    </w:p>
    <w:p w14:paraId="3820570C" w14:textId="77777777" w:rsidR="00D66BAE" w:rsidRDefault="00D66BAE" w:rsidP="00D66BAE">
      <w:pPr>
        <w:rPr>
          <w:ins w:id="94" w:author="Ali Babba" w:date="2016-09-30T12:43:00Z"/>
          <w:lang w:val="fr-FR"/>
        </w:rPr>
      </w:pPr>
      <w:ins w:id="95" w:author="Ali Babba" w:date="2016-09-30T12:43:00Z">
        <w:r>
          <w:rPr>
            <w:lang w:val="fr-FR"/>
          </w:rPr>
          <w:t>Ce système fonctionne sur base de 2 (ou plus) becs installés au niveau du dos qui éjectent un jet d’eau afin de vous masser.</w:t>
        </w:r>
      </w:ins>
    </w:p>
    <w:p w14:paraId="4BB8283F" w14:textId="77777777" w:rsidR="00D66BAE" w:rsidRDefault="00D66BAE" w:rsidP="00D66BAE">
      <w:pPr>
        <w:pStyle w:val="NoSpacing"/>
        <w:rPr>
          <w:ins w:id="96" w:author="Ali Babba" w:date="2016-09-30T12:43:00Z"/>
          <w:lang w:val="fr-FR"/>
        </w:rPr>
      </w:pPr>
      <w:ins w:id="97" w:author="Ali Babba" w:date="2016-09-30T12:43:00Z">
        <w:r>
          <w:rPr>
            <w:lang w:val="fr-FR"/>
          </w:rPr>
          <w:t xml:space="preserve">Ce dispositif est également appelé système : hydro, Venturi, airjet ou jacuzzi. Il combine un flot d’eau pompé de l’eau de bain avec un flot d’air selon le principe Venturi. L’eau est pompée par une pompe spécialisée pour bain à remous. La quantité du flot d’air, directement réglable sur le raccord au mur, influence la concentration du jet : diffus ou ponctuel. Le système de base est le système Jet 1. Un élément de chauffe peut être installé sur le circuit de pompe afin de garder l’eau projetée à température. Ce système est le système Jet 2. Le système Jet 2 ST est équipé d’une écumoire afin de pomper l’eau en surface. </w:t>
        </w:r>
      </w:ins>
    </w:p>
    <w:p w14:paraId="72ECDE43" w14:textId="77777777" w:rsidR="00D66BAE" w:rsidRDefault="00D66BAE" w:rsidP="00D66BAE">
      <w:pPr>
        <w:pStyle w:val="NoSpacing"/>
        <w:rPr>
          <w:ins w:id="98" w:author="Ali Babba" w:date="2016-09-30T12:43:00Z"/>
          <w:lang w:val="fr-FR"/>
        </w:rPr>
      </w:pPr>
      <w:ins w:id="99" w:author="Ali Babba" w:date="2016-09-30T12:43:00Z">
        <w:r>
          <w:rPr>
            <w:lang w:val="fr-FR"/>
          </w:rPr>
          <w:t>Informations techniques de la pompe (additionnellement) : 230 V, 0,55 kW à 1,5 kW</w:t>
        </w:r>
      </w:ins>
    </w:p>
    <w:p w14:paraId="0417A754" w14:textId="77777777" w:rsidR="00D66BAE" w:rsidRPr="00395FD9" w:rsidRDefault="00D66BAE" w:rsidP="00D66BAE">
      <w:pPr>
        <w:pStyle w:val="NoSpacing"/>
        <w:rPr>
          <w:ins w:id="100" w:author="Ali Babba" w:date="2016-09-30T12:43:00Z"/>
          <w:lang w:val="fr-FR"/>
        </w:rPr>
      </w:pPr>
      <w:ins w:id="101" w:author="Ali Babba" w:date="2016-09-30T12:43:00Z">
        <w:r>
          <w:rPr>
            <w:lang w:val="fr-FR"/>
          </w:rPr>
          <w:t>Informations techniques de l’élément de chauffe (additionnellement) : 400 V, 6 kW ou 9 kW</w:t>
        </w:r>
      </w:ins>
    </w:p>
    <w:p w14:paraId="1A7B0614" w14:textId="77777777" w:rsidR="00D66BAE" w:rsidRPr="008C1FEA" w:rsidDel="00D66BAE" w:rsidRDefault="00D66BAE" w:rsidP="008369A8">
      <w:pPr>
        <w:pStyle w:val="NoSpacing"/>
        <w:rPr>
          <w:del w:id="102" w:author="Ali Babba" w:date="2016-09-30T12:43:00Z"/>
          <w:lang w:val="fr-FR"/>
        </w:rPr>
      </w:pPr>
    </w:p>
    <w:p w14:paraId="7CA4E875" w14:textId="77777777" w:rsidR="00FA4067" w:rsidRPr="0026344A" w:rsidRDefault="00FA4067" w:rsidP="007D1F9F">
      <w:pPr>
        <w:pStyle w:val="Heading2"/>
        <w:rPr>
          <w:lang w:val="fr-FR"/>
        </w:rPr>
      </w:pPr>
      <w:r w:rsidRPr="0026344A">
        <w:rPr>
          <w:lang w:val="fr-FR"/>
        </w:rPr>
        <w:t>Accessoires intérieurs et extérieurs</w:t>
      </w:r>
    </w:p>
    <w:p w14:paraId="5D76BD60" w14:textId="77777777" w:rsidR="00FA4067" w:rsidRDefault="00FA4067" w:rsidP="007D1F9F">
      <w:pPr>
        <w:pStyle w:val="Heading3"/>
        <w:rPr>
          <w:lang w:val="fr-FR"/>
        </w:rPr>
      </w:pPr>
      <w:r w:rsidRPr="00170405">
        <w:rPr>
          <w:highlight w:val="yellow"/>
          <w:lang w:val="fr-FR"/>
          <w:rPrChange w:id="103" w:author="Ali Babba" w:date="2016-09-30T13:05:00Z">
            <w:rPr>
              <w:lang w:val="fr-FR"/>
            </w:rPr>
          </w:rPrChange>
        </w:rPr>
        <w:t>Marches</w:t>
      </w:r>
      <w:r w:rsidR="00337EFF" w:rsidRPr="00170405">
        <w:rPr>
          <w:highlight w:val="yellow"/>
          <w:lang w:val="fr-FR"/>
          <w:rPrChange w:id="104" w:author="Ali Babba" w:date="2016-09-30T13:05:00Z">
            <w:rPr>
              <w:lang w:val="fr-FR"/>
            </w:rPr>
          </w:rPrChange>
        </w:rPr>
        <w:t>/Echelle</w:t>
      </w:r>
    </w:p>
    <w:p w14:paraId="2F4BE2DE" w14:textId="77777777" w:rsidR="00E025D5" w:rsidRPr="00E025D5" w:rsidRDefault="00E025D5" w:rsidP="003B6F2C">
      <w:pPr>
        <w:pStyle w:val="NoSpacing"/>
        <w:rPr>
          <w:lang w:val="fr-FR"/>
        </w:rPr>
      </w:pPr>
      <w:r>
        <w:rPr>
          <w:lang w:val="fr-FR"/>
        </w:rPr>
        <w:t xml:space="preserve">Afin de rentrer et sortir plus facilement dans </w:t>
      </w:r>
      <w:r w:rsidR="003B6F2C">
        <w:rPr>
          <w:lang w:val="fr-FR"/>
        </w:rPr>
        <w:t>le tonneau, nous proposons un bloc de marches ou une échelle assortie à votre produit. La dernière marche monte jusqu’à une hauteur de 50 cm sous le bord, vos permettant de l’enjamber et rentrer dans le tonneau. La largeur et profondeur totale du bloc escalier est de également 50 cm. L’échelle est plus économe en place par rapport à l’escalier. A l’intérieur du produit se trouve une marche intégrée afin de faciliter l’entrée dans l’eau.</w:t>
      </w:r>
    </w:p>
    <w:p w14:paraId="0D4B3412" w14:textId="77777777" w:rsidR="00FA4067" w:rsidRDefault="00FA4067" w:rsidP="007D1F9F">
      <w:pPr>
        <w:pStyle w:val="Heading3"/>
        <w:rPr>
          <w:lang w:val="fr-FR"/>
        </w:rPr>
      </w:pPr>
      <w:r w:rsidRPr="00170405">
        <w:rPr>
          <w:highlight w:val="yellow"/>
          <w:lang w:val="fr-FR"/>
          <w:rPrChange w:id="105" w:author="Ali Babba" w:date="2016-09-30T13:05:00Z">
            <w:rPr>
              <w:lang w:val="fr-FR"/>
            </w:rPr>
          </w:rPrChange>
        </w:rPr>
        <w:t>Assises</w:t>
      </w:r>
    </w:p>
    <w:p w14:paraId="19194CB7" w14:textId="77777777" w:rsidR="00540A14" w:rsidRPr="00540A14" w:rsidRDefault="00540A14" w:rsidP="00540A14">
      <w:pPr>
        <w:pStyle w:val="NoSpacing"/>
        <w:rPr>
          <w:lang w:val="fr-FR"/>
        </w:rPr>
      </w:pPr>
      <w:r>
        <w:rPr>
          <w:lang w:val="fr-FR"/>
        </w:rPr>
        <w:t xml:space="preserve">Il est possible d’installer une ou plusieurs assises en bois à l’intérieur de nos produits les plus hauts, afin de permettre plus de confort. Elles s’avancent entre 20 et 32 cm dans </w:t>
      </w:r>
      <w:del w:id="106" w:author="Ali Babba" w:date="2016-09-30T13:06:00Z">
        <w:r w:rsidDel="00170405">
          <w:rPr>
            <w:lang w:val="fr-FR"/>
          </w:rPr>
          <w:delText>la baignoire</w:delText>
        </w:r>
      </w:del>
      <w:ins w:id="107" w:author="Ali Babba" w:date="2016-09-30T13:06:00Z">
        <w:r w:rsidR="00170405">
          <w:rPr>
            <w:lang w:val="fr-FR"/>
          </w:rPr>
          <w:t>le tonneau</w:t>
        </w:r>
      </w:ins>
      <w:r>
        <w:rPr>
          <w:lang w:val="fr-FR"/>
        </w:rPr>
        <w:t>. Dans le cas de plusieurs assises, elles sont normalement montées à des hauteurs différentes afin d’accommoder des personnes de taille différente.</w:t>
      </w:r>
    </w:p>
    <w:p w14:paraId="7AA0C877" w14:textId="77777777" w:rsidR="00337EFF" w:rsidRPr="00337EFF" w:rsidRDefault="00337EFF" w:rsidP="00337EFF">
      <w:pPr>
        <w:pStyle w:val="Heading3"/>
        <w:rPr>
          <w:lang w:val="fr-FR"/>
        </w:rPr>
      </w:pPr>
      <w:r w:rsidRPr="00170405">
        <w:rPr>
          <w:highlight w:val="yellow"/>
          <w:lang w:val="fr-FR"/>
          <w:rPrChange w:id="108" w:author="Ali Babba" w:date="2016-09-30T13:05:00Z">
            <w:rPr>
              <w:lang w:val="fr-FR"/>
            </w:rPr>
          </w:rPrChange>
        </w:rPr>
        <w:t>Couvercle</w:t>
      </w:r>
    </w:p>
    <w:p w14:paraId="05378215" w14:textId="77777777" w:rsidR="00445969" w:rsidRDefault="00540A14" w:rsidP="00540A14">
      <w:pPr>
        <w:pStyle w:val="NoSpacing"/>
        <w:rPr>
          <w:lang w:val="fr-FR"/>
        </w:rPr>
      </w:pPr>
      <w:r>
        <w:rPr>
          <w:lang w:val="fr-FR"/>
        </w:rPr>
        <w:t xml:space="preserve">Afin de fermer vos tonneaux lorsqu’ils ne sont pas utilisés nous proposons également des couvercles en bois massif et en contre-plaqué.  </w:t>
      </w:r>
    </w:p>
    <w:p w14:paraId="3D86150E" w14:textId="77777777" w:rsidR="00445969" w:rsidRDefault="00445969" w:rsidP="007D1F9F">
      <w:pPr>
        <w:pStyle w:val="Heading1"/>
        <w:rPr>
          <w:lang w:val="fr-FR"/>
        </w:rPr>
      </w:pPr>
      <w:r w:rsidRPr="00170405">
        <w:rPr>
          <w:highlight w:val="yellow"/>
          <w:lang w:val="fr-FR"/>
          <w:rPrChange w:id="109" w:author="Ali Babba" w:date="2016-09-30T13:06:00Z">
            <w:rPr>
              <w:lang w:val="fr-FR"/>
            </w:rPr>
          </w:rPrChange>
        </w:rPr>
        <w:t>Lavabos</w:t>
      </w:r>
    </w:p>
    <w:p w14:paraId="5BE2811E" w14:textId="77777777" w:rsidR="00996A34" w:rsidRPr="00996A34" w:rsidRDefault="00996A34" w:rsidP="00996A34">
      <w:pPr>
        <w:rPr>
          <w:lang w:val="fr-FR"/>
        </w:rPr>
      </w:pPr>
      <w:r>
        <w:rPr>
          <w:lang w:val="fr-FR"/>
        </w:rPr>
        <w:t>Reprenant le même principe que nos autres produits, nous proposons également des éviers en bois massif. Fabriqués selon le même procédé et le même standard de qualité, ces lavabos compléteront à merveille votre salle de bain.</w:t>
      </w:r>
    </w:p>
    <w:p w14:paraId="1B803D3C" w14:textId="77777777" w:rsidR="00445969" w:rsidRDefault="00445969" w:rsidP="007D1F9F">
      <w:pPr>
        <w:pStyle w:val="Heading2"/>
        <w:rPr>
          <w:lang w:val="fr-FR"/>
        </w:rPr>
      </w:pPr>
      <w:r>
        <w:rPr>
          <w:lang w:val="fr-FR"/>
        </w:rPr>
        <w:lastRenderedPageBreak/>
        <w:t>Dimensions et forme</w:t>
      </w:r>
    </w:p>
    <w:p w14:paraId="21B9D867" w14:textId="77777777" w:rsidR="00996A34" w:rsidRDefault="00996A34" w:rsidP="00996A34">
      <w:pPr>
        <w:rPr>
          <w:lang w:val="fr-FR"/>
        </w:rPr>
      </w:pPr>
      <w:r>
        <w:rPr>
          <w:lang w:val="fr-FR"/>
        </w:rPr>
        <w:t>Selon une forme de base ronde ou ovale, nos éviers sont disponibles comme élément à placer sur un plan horizontal ou en tant que colonne indépendante.</w:t>
      </w:r>
    </w:p>
    <w:p w14:paraId="71AFA455" w14:textId="77777777" w:rsidR="00996A34" w:rsidRDefault="00996A34" w:rsidP="00996A34">
      <w:pPr>
        <w:pStyle w:val="Heading3"/>
        <w:rPr>
          <w:lang w:val="fr-FR"/>
        </w:rPr>
      </w:pPr>
      <w:r>
        <w:rPr>
          <w:lang w:val="fr-FR"/>
        </w:rPr>
        <w:t>Dimensions</w:t>
      </w:r>
    </w:p>
    <w:p w14:paraId="7A404491" w14:textId="77777777" w:rsidR="00996A34" w:rsidRDefault="00996A34" w:rsidP="00627F87">
      <w:pPr>
        <w:pStyle w:val="NoSpacing"/>
        <w:numPr>
          <w:ilvl w:val="0"/>
          <w:numId w:val="4"/>
        </w:numPr>
        <w:jc w:val="left"/>
        <w:rPr>
          <w:lang w:val="fr-FR"/>
        </w:rPr>
      </w:pPr>
      <w:r w:rsidRPr="00996A34">
        <w:rPr>
          <w:lang w:val="fr-FR"/>
        </w:rPr>
        <w:t xml:space="preserve">Forme ronde : </w:t>
      </w:r>
      <w:r>
        <w:rPr>
          <w:lang w:val="fr-FR"/>
        </w:rPr>
        <w:br/>
      </w:r>
      <w:r w:rsidRPr="00996A34">
        <w:rPr>
          <w:lang w:val="fr-FR"/>
        </w:rPr>
        <w:t>40</w:t>
      </w:r>
      <w:r>
        <w:rPr>
          <w:lang w:val="fr-FR"/>
        </w:rPr>
        <w:t xml:space="preserve"> cm ou 51 cm de diamètre x 22 cm</w:t>
      </w:r>
    </w:p>
    <w:p w14:paraId="0E9359E7" w14:textId="77777777" w:rsidR="00996A34" w:rsidRPr="00996A34" w:rsidRDefault="00996A34" w:rsidP="00627F87">
      <w:pPr>
        <w:pStyle w:val="NoSpacing"/>
        <w:numPr>
          <w:ilvl w:val="0"/>
          <w:numId w:val="4"/>
        </w:numPr>
        <w:jc w:val="left"/>
        <w:rPr>
          <w:lang w:val="fr-FR"/>
        </w:rPr>
      </w:pPr>
      <w:r>
        <w:rPr>
          <w:lang w:val="fr-FR"/>
        </w:rPr>
        <w:t>Forme ovale :</w:t>
      </w:r>
      <w:r>
        <w:rPr>
          <w:lang w:val="fr-FR"/>
        </w:rPr>
        <w:br/>
        <w:t>65 cm x 52 cm x 22 cm</w:t>
      </w:r>
    </w:p>
    <w:p w14:paraId="45ECA3B2" w14:textId="77777777" w:rsidR="00445969" w:rsidRDefault="00445969" w:rsidP="00627F87">
      <w:pPr>
        <w:pStyle w:val="Heading3"/>
        <w:rPr>
          <w:lang w:val="fr-FR"/>
        </w:rPr>
      </w:pPr>
      <w:r w:rsidRPr="00170405">
        <w:rPr>
          <w:highlight w:val="yellow"/>
          <w:lang w:val="fr-FR"/>
          <w:rPrChange w:id="110" w:author="Ali Babba" w:date="2016-09-30T13:06:00Z">
            <w:rPr>
              <w:lang w:val="fr-FR"/>
            </w:rPr>
          </w:rPrChange>
        </w:rPr>
        <w:t>Pied</w:t>
      </w:r>
    </w:p>
    <w:p w14:paraId="2250C705" w14:textId="77777777" w:rsidR="00627F87" w:rsidRDefault="00627F87" w:rsidP="00627F87">
      <w:pPr>
        <w:rPr>
          <w:lang w:val="fr-FR"/>
        </w:rPr>
      </w:pPr>
      <w:r>
        <w:rPr>
          <w:lang w:val="fr-FR"/>
        </w:rPr>
        <w:t>La colonne d’évier reprend la même forme de base que décrite ci-dessus. Cependant elle continue jusqu’au sol pour être placée de manière indépendante dans la pièce.</w:t>
      </w:r>
    </w:p>
    <w:p w14:paraId="0FEFDF1D" w14:textId="77777777" w:rsidR="00627F87" w:rsidRPr="00627F87" w:rsidRDefault="00627F87" w:rsidP="00627F87">
      <w:pPr>
        <w:pStyle w:val="NoSpacing"/>
        <w:rPr>
          <w:lang w:val="fr-FR"/>
        </w:rPr>
      </w:pPr>
      <w:r>
        <w:rPr>
          <w:lang w:val="fr-FR"/>
        </w:rPr>
        <w:t>Il est possible de placer une planche d’étagère dans la découpe de la colonne. La hauteur totale de la colonne revient à 90 cm.</w:t>
      </w:r>
    </w:p>
    <w:p w14:paraId="004F1C47" w14:textId="77777777" w:rsidR="00445969" w:rsidRDefault="00445969" w:rsidP="00C842A9">
      <w:pPr>
        <w:pStyle w:val="Heading3"/>
        <w:rPr>
          <w:lang w:val="fr-FR"/>
        </w:rPr>
      </w:pPr>
      <w:r>
        <w:rPr>
          <w:lang w:val="fr-FR"/>
        </w:rPr>
        <w:t>Raccord aux installations</w:t>
      </w:r>
    </w:p>
    <w:p w14:paraId="75FC80DE" w14:textId="77777777" w:rsidR="00FA4067" w:rsidRDefault="00C842A9" w:rsidP="00C842A9">
      <w:pPr>
        <w:pStyle w:val="NoSpacing"/>
        <w:rPr>
          <w:lang w:val="fr-FR"/>
        </w:rPr>
      </w:pPr>
      <w:r>
        <w:rPr>
          <w:lang w:val="fr-FR"/>
        </w:rPr>
        <w:t>Le raccord se fait comme n’importe quel évier classique. De plus nos produits arrivent complètement finis sur place et nécessitent donc un raccordement minimal. Si vous désirez intégrer la quincaillerie au raccord au mur (si vous en avez un), le placement sera fait par votre installateur, afin de vous laisser un maximum de liberté.</w:t>
      </w:r>
    </w:p>
    <w:p w14:paraId="72E8C3E0" w14:textId="77777777" w:rsidR="00FA4067" w:rsidRDefault="00FA4067" w:rsidP="007D1F9F">
      <w:pPr>
        <w:pStyle w:val="Heading1"/>
        <w:rPr>
          <w:lang w:val="fr-FR"/>
        </w:rPr>
      </w:pPr>
      <w:r>
        <w:rPr>
          <w:lang w:val="fr-FR"/>
        </w:rPr>
        <w:t>Accessoires de sauna</w:t>
      </w:r>
    </w:p>
    <w:p w14:paraId="66AF60EF" w14:textId="77777777" w:rsidR="0064650A" w:rsidRPr="0064650A" w:rsidRDefault="0064650A" w:rsidP="0064650A">
      <w:pPr>
        <w:rPr>
          <w:lang w:val="fr-FR"/>
        </w:rPr>
      </w:pPr>
      <w:r>
        <w:rPr>
          <w:lang w:val="fr-FR"/>
        </w:rPr>
        <w:t>Afin de compléter votre expérience de sauna avec des accessoires de qualité nous vous proposons une série d’articles indispensables.</w:t>
      </w:r>
    </w:p>
    <w:p w14:paraId="712694B3" w14:textId="77777777" w:rsidR="00FA4067" w:rsidRDefault="00FA4067" w:rsidP="00337EFF">
      <w:pPr>
        <w:pStyle w:val="Heading2"/>
        <w:rPr>
          <w:lang w:val="fr-FR"/>
        </w:rPr>
      </w:pPr>
      <w:r w:rsidRPr="00170405">
        <w:rPr>
          <w:highlight w:val="yellow"/>
          <w:lang w:val="fr-FR"/>
          <w:rPrChange w:id="111" w:author="Ali Babba" w:date="2016-09-30T13:06:00Z">
            <w:rPr>
              <w:lang w:val="fr-FR"/>
            </w:rPr>
          </w:rPrChange>
        </w:rPr>
        <w:t>Seaux</w:t>
      </w:r>
    </w:p>
    <w:p w14:paraId="70239C19" w14:textId="77777777" w:rsidR="0064650A" w:rsidRDefault="0064650A" w:rsidP="0064650A">
      <w:pPr>
        <w:rPr>
          <w:lang w:val="fr-FR"/>
        </w:rPr>
      </w:pPr>
      <w:r>
        <w:rPr>
          <w:lang w:val="fr-FR"/>
        </w:rPr>
        <w:t xml:space="preserve">Afin d’augmenter le taux d’humidité et donc le transfert de chaleur dans votre sauna, il est habituel de verser de l’eau sur les pierres. Nous proposons deux alternatives de seaux, l’une selon le procédé traditionnel en bois massif, l’autre en métal avec une poignée en bois. </w:t>
      </w:r>
    </w:p>
    <w:p w14:paraId="21285BB4" w14:textId="77777777" w:rsidR="0064650A" w:rsidRPr="0064650A" w:rsidRDefault="0064650A" w:rsidP="0064650A">
      <w:pPr>
        <w:pStyle w:val="NoSpacing"/>
        <w:rPr>
          <w:lang w:val="fr-FR"/>
        </w:rPr>
      </w:pPr>
      <w:r>
        <w:rPr>
          <w:lang w:val="fr-FR"/>
        </w:rPr>
        <w:t>Pour plus d’informations sur les variantes disponibles contactez-nous directement.</w:t>
      </w:r>
    </w:p>
    <w:p w14:paraId="2452BC2B" w14:textId="77777777" w:rsidR="00337EFF" w:rsidRDefault="00337EFF" w:rsidP="00337EFF">
      <w:pPr>
        <w:pStyle w:val="Heading2"/>
        <w:rPr>
          <w:lang w:val="fr-FR"/>
        </w:rPr>
      </w:pPr>
      <w:r w:rsidRPr="00170405">
        <w:rPr>
          <w:highlight w:val="yellow"/>
          <w:lang w:val="fr-FR"/>
          <w:rPrChange w:id="112" w:author="Ali Babba" w:date="2016-09-30T13:06:00Z">
            <w:rPr>
              <w:lang w:val="fr-FR"/>
            </w:rPr>
          </w:rPrChange>
        </w:rPr>
        <w:t>Louche pour sauna</w:t>
      </w:r>
    </w:p>
    <w:p w14:paraId="150984CE" w14:textId="77777777" w:rsidR="0064650A" w:rsidRDefault="0064650A" w:rsidP="0064650A">
      <w:pPr>
        <w:rPr>
          <w:lang w:val="fr-FR"/>
        </w:rPr>
      </w:pPr>
      <w:r>
        <w:rPr>
          <w:lang w:val="fr-FR"/>
        </w:rPr>
        <w:t xml:space="preserve">Afin de verser l’eau du seau sur les pierres il vous faut évidemment une louche appropriée. A nouveau nous proposons une variante en bois massif, et l’autre en combinaison bois-métal. </w:t>
      </w:r>
    </w:p>
    <w:p w14:paraId="29389BBE" w14:textId="77777777" w:rsidR="0064650A" w:rsidRPr="0064650A" w:rsidRDefault="0064650A" w:rsidP="0064650A">
      <w:pPr>
        <w:pStyle w:val="NoSpacing"/>
        <w:rPr>
          <w:lang w:val="fr-FR"/>
        </w:rPr>
      </w:pPr>
      <w:r>
        <w:rPr>
          <w:lang w:val="fr-FR"/>
        </w:rPr>
        <w:t>Nous recommandons l’utilisation d’une louche en bois avec un seau en métal afin d’éviter des griffes et des bruits désagréables.</w:t>
      </w:r>
    </w:p>
    <w:p w14:paraId="7BBB97BE" w14:textId="77777777" w:rsidR="0064650A" w:rsidRDefault="0064650A" w:rsidP="0064650A">
      <w:pPr>
        <w:pStyle w:val="Heading2"/>
        <w:rPr>
          <w:lang w:val="fr-FR"/>
        </w:rPr>
      </w:pPr>
      <w:r w:rsidRPr="00170405">
        <w:rPr>
          <w:highlight w:val="yellow"/>
          <w:lang w:val="fr-FR"/>
          <w:rPrChange w:id="113" w:author="Ali Babba" w:date="2016-09-30T13:06:00Z">
            <w:rPr>
              <w:lang w:val="fr-FR"/>
            </w:rPr>
          </w:rPrChange>
        </w:rPr>
        <w:t>Repose-tête</w:t>
      </w:r>
    </w:p>
    <w:p w14:paraId="66B95E6A" w14:textId="77777777" w:rsidR="0064650A" w:rsidRDefault="00233676" w:rsidP="0064650A">
      <w:pPr>
        <w:rPr>
          <w:lang w:val="fr-FR"/>
        </w:rPr>
      </w:pPr>
      <w:r>
        <w:rPr>
          <w:lang w:val="fr-FR"/>
        </w:rPr>
        <w:t>Afin de vous permettre de vous détendre complètement dans votre sauna, nous fournissons également des repose-têtes dans divers modèles : En toile ou à plusieurs points d’appuis (bois pour sauna, matière synthétique pour hammam).</w:t>
      </w:r>
    </w:p>
    <w:p w14:paraId="7067F53A" w14:textId="77777777" w:rsidR="00233676" w:rsidRDefault="00233676" w:rsidP="00233676">
      <w:pPr>
        <w:pStyle w:val="Heading2"/>
        <w:rPr>
          <w:lang w:val="fr-FR"/>
        </w:rPr>
      </w:pPr>
      <w:r w:rsidRPr="00170405">
        <w:rPr>
          <w:highlight w:val="yellow"/>
          <w:lang w:val="fr-FR"/>
          <w:rPrChange w:id="114" w:author="Ali Babba" w:date="2016-09-30T13:06:00Z">
            <w:rPr>
              <w:lang w:val="fr-FR"/>
            </w:rPr>
          </w:rPrChange>
        </w:rPr>
        <w:t>Bains de pieds</w:t>
      </w:r>
    </w:p>
    <w:p w14:paraId="5F37A16A" w14:textId="77777777" w:rsidR="00233676" w:rsidRDefault="00233676" w:rsidP="00233676">
      <w:pPr>
        <w:rPr>
          <w:lang w:val="fr-FR"/>
        </w:rPr>
      </w:pPr>
      <w:r>
        <w:rPr>
          <w:lang w:val="fr-FR"/>
        </w:rPr>
        <w:t>Avant de rentrer dans le sauna il est indispensable d’avoir les pieds chauds afin de détendre votre corps et vous permettre de mieux profiter de la chaleur du sauna. Nous disposons de plusieurs modèles de bains de pieds.</w:t>
      </w:r>
    </w:p>
    <w:p w14:paraId="74383659" w14:textId="77777777" w:rsidR="00233676" w:rsidRDefault="00233676" w:rsidP="00233676">
      <w:pPr>
        <w:pStyle w:val="Heading3"/>
        <w:rPr>
          <w:lang w:val="fr-FR"/>
        </w:rPr>
      </w:pPr>
      <w:r>
        <w:rPr>
          <w:lang w:val="fr-FR"/>
        </w:rPr>
        <w:lastRenderedPageBreak/>
        <w:t>Modèles</w:t>
      </w:r>
    </w:p>
    <w:p w14:paraId="2B89E22E" w14:textId="77777777" w:rsidR="00233676" w:rsidRDefault="00233676" w:rsidP="00144715">
      <w:pPr>
        <w:pStyle w:val="NoSpacing"/>
        <w:rPr>
          <w:lang w:val="fr-FR"/>
        </w:rPr>
      </w:pPr>
      <w:r>
        <w:rPr>
          <w:lang w:val="fr-FR"/>
        </w:rPr>
        <w:t>Les plus petits modèles sont disponibles avec ou sans évacuation d’eau intégrée. Les grands sont d’office fournis avec une évacuation. Il est possible d’y rajouter un trop-plein debout chromé.</w:t>
      </w:r>
    </w:p>
    <w:p w14:paraId="63B6BD46" w14:textId="77777777" w:rsidR="00144715" w:rsidRDefault="00144715" w:rsidP="00144715">
      <w:pPr>
        <w:pStyle w:val="NoSpacing"/>
        <w:numPr>
          <w:ilvl w:val="0"/>
          <w:numId w:val="5"/>
        </w:numPr>
        <w:jc w:val="left"/>
        <w:rPr>
          <w:lang w:val="fr-FR"/>
        </w:rPr>
      </w:pPr>
      <w:r>
        <w:rPr>
          <w:lang w:val="fr-FR"/>
        </w:rPr>
        <w:t>Modèle petit :</w:t>
      </w:r>
      <w:r>
        <w:rPr>
          <w:lang w:val="fr-FR"/>
        </w:rPr>
        <w:br/>
        <w:t>40 cm de diamètre x 20 cm</w:t>
      </w:r>
    </w:p>
    <w:p w14:paraId="748819F7" w14:textId="77777777" w:rsidR="00144715" w:rsidRDefault="00144715" w:rsidP="00144715">
      <w:pPr>
        <w:pStyle w:val="NoSpacing"/>
        <w:numPr>
          <w:ilvl w:val="0"/>
          <w:numId w:val="5"/>
        </w:numPr>
        <w:jc w:val="left"/>
        <w:rPr>
          <w:lang w:val="fr-FR"/>
        </w:rPr>
      </w:pPr>
      <w:r>
        <w:rPr>
          <w:lang w:val="fr-FR"/>
        </w:rPr>
        <w:t xml:space="preserve">Modèle haut : </w:t>
      </w:r>
      <w:r>
        <w:rPr>
          <w:lang w:val="fr-FR"/>
        </w:rPr>
        <w:br/>
        <w:t>42 cm de diamètre x 35 cm (31 cm de hauteur intérieure)</w:t>
      </w:r>
    </w:p>
    <w:p w14:paraId="24591C62" w14:textId="77777777" w:rsidR="00144715" w:rsidRPr="00144715" w:rsidRDefault="00144715" w:rsidP="00144715">
      <w:pPr>
        <w:pStyle w:val="NoSpacing"/>
        <w:numPr>
          <w:ilvl w:val="0"/>
          <w:numId w:val="5"/>
        </w:numPr>
        <w:jc w:val="left"/>
        <w:rPr>
          <w:lang w:val="fr-FR"/>
        </w:rPr>
      </w:pPr>
      <w:r>
        <w:rPr>
          <w:lang w:val="fr-FR"/>
        </w:rPr>
        <w:t>Modèle grand :</w:t>
      </w:r>
      <w:r>
        <w:rPr>
          <w:lang w:val="fr-FR"/>
        </w:rPr>
        <w:br/>
        <w:t>51 cm ou 63 cm de diamètre x 49 cm (31 cm de hauteur intérieure)</w:t>
      </w:r>
    </w:p>
    <w:p w14:paraId="09A294A0" w14:textId="77777777" w:rsidR="00FA4067" w:rsidRDefault="00FA4067" w:rsidP="00337EFF">
      <w:pPr>
        <w:pStyle w:val="Heading2"/>
        <w:rPr>
          <w:lang w:val="fr-FR"/>
        </w:rPr>
      </w:pPr>
      <w:r w:rsidRPr="00170405">
        <w:rPr>
          <w:highlight w:val="yellow"/>
          <w:lang w:val="fr-FR"/>
          <w:rPrChange w:id="115" w:author="Ali Babba" w:date="2016-09-30T13:06:00Z">
            <w:rPr>
              <w:lang w:val="fr-FR"/>
            </w:rPr>
          </w:rPrChange>
        </w:rPr>
        <w:t>Douches de cascade</w:t>
      </w:r>
    </w:p>
    <w:p w14:paraId="3D2C7A5E" w14:textId="77777777" w:rsidR="00445969" w:rsidRDefault="00136499" w:rsidP="007D1F9F">
      <w:pPr>
        <w:rPr>
          <w:lang w:val="fr-FR"/>
        </w:rPr>
      </w:pPr>
      <w:r>
        <w:rPr>
          <w:lang w:val="fr-FR"/>
        </w:rPr>
        <w:t>Alternativement à l’immersion totale dans un tonneau de plongeon, vous pouvez également prendre une douche froide en sortant du sauna. Les douches de cascade Blumenberg sont fournis avec armature de montage et mécanisme d’auto-remplissage, il vous suffit de les fixer et connecter votre tuyau d’eau. Le système d’auto-remplissage peut être régulé de 5 à 15 L.</w:t>
      </w:r>
    </w:p>
    <w:p w14:paraId="6E5F437C" w14:textId="77777777" w:rsidR="00445969" w:rsidRDefault="00445969" w:rsidP="007D1F9F">
      <w:pPr>
        <w:pStyle w:val="Heading1"/>
        <w:rPr>
          <w:lang w:val="fr-FR"/>
        </w:rPr>
      </w:pPr>
      <w:r w:rsidRPr="00170405">
        <w:rPr>
          <w:highlight w:val="yellow"/>
          <w:lang w:val="fr-FR"/>
          <w:rPrChange w:id="116" w:author="Ali Babba" w:date="2016-09-30T13:06:00Z">
            <w:rPr>
              <w:lang w:val="fr-FR"/>
            </w:rPr>
          </w:rPrChange>
        </w:rPr>
        <w:t>Application extérieure</w:t>
      </w:r>
    </w:p>
    <w:p w14:paraId="57ACD5FF" w14:textId="77777777" w:rsidR="0003453E" w:rsidRPr="0003453E" w:rsidRDefault="0003453E" w:rsidP="0003453E">
      <w:pPr>
        <w:rPr>
          <w:lang w:val="fr-FR"/>
        </w:rPr>
      </w:pPr>
      <w:r>
        <w:rPr>
          <w:lang w:val="fr-FR"/>
        </w:rPr>
        <w:t>Nos produits de base sont conçus pour être utilisés en intérieur, cependant il est possible de les adapter à l’utilisation extérieure facilement.</w:t>
      </w:r>
    </w:p>
    <w:p w14:paraId="1C9A6B7C" w14:textId="77777777" w:rsidR="00445969" w:rsidRDefault="00445969" w:rsidP="007D1F9F">
      <w:pPr>
        <w:pStyle w:val="Heading2"/>
        <w:rPr>
          <w:lang w:val="fr-FR"/>
        </w:rPr>
      </w:pPr>
      <w:r>
        <w:rPr>
          <w:lang w:val="fr-FR"/>
        </w:rPr>
        <w:t>Vernis UV</w:t>
      </w:r>
    </w:p>
    <w:p w14:paraId="6B1A3156" w14:textId="77777777" w:rsidR="004F4198" w:rsidRDefault="004F4198" w:rsidP="004F4198">
      <w:pPr>
        <w:rPr>
          <w:ins w:id="117" w:author="Ali Babba" w:date="2016-09-30T12:44:00Z"/>
          <w:lang w:val="fr-FR"/>
        </w:rPr>
      </w:pPr>
      <w:r>
        <w:rPr>
          <w:lang w:val="fr-FR"/>
        </w:rPr>
        <w:t>Notre scellage hygiénique habituel n’est pas conçu pour une exposition intensive à la lumière du soleil. Pour une utilisation extérieure nous avons donc un vernis résistant aux UV qui peut être appliqué sur n’importe lequel de nos produits.</w:t>
      </w:r>
    </w:p>
    <w:p w14:paraId="66E3A068" w14:textId="77777777" w:rsidR="00D66BAE" w:rsidRDefault="00D66BAE">
      <w:pPr>
        <w:pStyle w:val="Heading2"/>
        <w:rPr>
          <w:ins w:id="118" w:author="Ali Babba" w:date="2016-09-30T12:44:00Z"/>
          <w:lang w:val="fr-FR"/>
        </w:rPr>
        <w:pPrChange w:id="119" w:author="Ali Babba" w:date="2016-09-30T12:44:00Z">
          <w:pPr/>
        </w:pPrChange>
      </w:pPr>
      <w:ins w:id="120" w:author="Ali Babba" w:date="2016-09-30T12:44:00Z">
        <w:r w:rsidRPr="00170405">
          <w:rPr>
            <w:highlight w:val="yellow"/>
            <w:lang w:val="fr-FR"/>
            <w:rPrChange w:id="121" w:author="Ali Babba" w:date="2016-09-30T13:07:00Z">
              <w:rPr>
                <w:lang w:val="fr-FR"/>
              </w:rPr>
            </w:rPrChange>
          </w:rPr>
          <w:t>Couvercle</w:t>
        </w:r>
      </w:ins>
    </w:p>
    <w:p w14:paraId="458DB2D6" w14:textId="77777777" w:rsidR="00D66BAE" w:rsidRDefault="00D66BAE">
      <w:pPr>
        <w:rPr>
          <w:ins w:id="122" w:author="Ali Babba" w:date="2016-09-30T12:44:00Z"/>
          <w:lang w:val="fr-FR"/>
        </w:rPr>
        <w:pPrChange w:id="123" w:author="Ali Babba" w:date="2016-09-30T12:44:00Z">
          <w:pPr>
            <w:pStyle w:val="NoSpacing"/>
          </w:pPr>
        </w:pPrChange>
      </w:pPr>
      <w:ins w:id="124" w:author="Ali Babba" w:date="2016-09-30T12:44:00Z">
        <w:r>
          <w:rPr>
            <w:lang w:val="fr-FR"/>
          </w:rPr>
          <w:t>Afin de fermer vos tonneaux lorsqu’ils ne sont pas utilisés nous proposons également des couvercles en bois massif et en contre-plaqué, assortis au reste de votre commande. C</w:t>
        </w:r>
      </w:ins>
      <w:ins w:id="125" w:author="Ali Babba" w:date="2016-09-30T12:45:00Z">
        <w:r>
          <w:rPr>
            <w:lang w:val="fr-FR"/>
          </w:rPr>
          <w:t>e couvercle protège l’intérieur du tonneau des rayons du soleil, et permet un scellage hygiénique à l’intérieur du tonneau même en extérieur.</w:t>
        </w:r>
      </w:ins>
    </w:p>
    <w:p w14:paraId="68129BA6" w14:textId="77777777" w:rsidR="00D66BAE" w:rsidRPr="004F4198" w:rsidDel="00D66BAE" w:rsidRDefault="00D66BAE" w:rsidP="004F4198">
      <w:pPr>
        <w:rPr>
          <w:del w:id="126" w:author="Ali Babba" w:date="2016-09-30T12:44:00Z"/>
          <w:lang w:val="fr-FR"/>
        </w:rPr>
      </w:pPr>
    </w:p>
    <w:p w14:paraId="2CEA1C54" w14:textId="77777777" w:rsidR="00445969" w:rsidRDefault="00445969" w:rsidP="007D1F9F">
      <w:pPr>
        <w:pStyle w:val="Heading2"/>
        <w:rPr>
          <w:lang w:val="fr-FR"/>
        </w:rPr>
      </w:pPr>
      <w:r w:rsidRPr="00170405">
        <w:rPr>
          <w:highlight w:val="yellow"/>
          <w:lang w:val="fr-FR"/>
          <w:rPrChange w:id="127" w:author="Ali Babba" w:date="2016-09-30T13:07:00Z">
            <w:rPr>
              <w:lang w:val="fr-FR"/>
            </w:rPr>
          </w:rPrChange>
        </w:rPr>
        <w:t>Chauffage</w:t>
      </w:r>
    </w:p>
    <w:p w14:paraId="2C4D8102" w14:textId="77777777" w:rsidR="00DF12A7" w:rsidRPr="00DF12A7" w:rsidRDefault="00DF12A7" w:rsidP="00DF12A7">
      <w:pPr>
        <w:rPr>
          <w:lang w:val="fr-FR"/>
        </w:rPr>
      </w:pPr>
      <w:r>
        <w:rPr>
          <w:lang w:val="fr-FR"/>
        </w:rPr>
        <w:t xml:space="preserve">Il est possible d’intégrer à nos produits un poêle au bois qui vous permet de garder l’eau chaud pendant une période prolongée. Le poêle intégré à l’eau à un meilleur rendement et il est plus facile d’y rajouter du bois. Le poêle extérieur au tonneau est plus facile à nettoyer et facilite la manutention. </w:t>
      </w:r>
    </w:p>
    <w:p w14:paraId="345AEFEF" w14:textId="77777777" w:rsidR="00337EFF" w:rsidRDefault="00337EFF" w:rsidP="00337EFF">
      <w:pPr>
        <w:pStyle w:val="Heading3"/>
        <w:rPr>
          <w:lang w:val="fr-FR"/>
        </w:rPr>
      </w:pPr>
      <w:r>
        <w:rPr>
          <w:lang w:val="fr-FR"/>
        </w:rPr>
        <w:t>Intérieur</w:t>
      </w:r>
    </w:p>
    <w:p w14:paraId="1FB3853C" w14:textId="77777777" w:rsidR="00DF12A7" w:rsidRDefault="005F0180" w:rsidP="005F0180">
      <w:pPr>
        <w:pStyle w:val="NoSpacing"/>
        <w:rPr>
          <w:lang w:val="fr-FR"/>
        </w:rPr>
      </w:pPr>
      <w:r>
        <w:rPr>
          <w:lang w:val="fr-FR"/>
        </w:rPr>
        <w:t xml:space="preserve">Pour le chauffage intégré nous utilisons un poêle marin, spécialement conçu pour le chauffage sous-eau. </w:t>
      </w:r>
      <w:r w:rsidR="00DF12A7">
        <w:rPr>
          <w:lang w:val="fr-FR"/>
        </w:rPr>
        <w:t>Séparé de la zone où vous vous situez par une paroi verticale en bois, ce poêle chauffe l’eau par contact direct. Il est fourni avec cheminée et protection contre la pluie. Il est combinable avec nos tonneaux spécifiques de grande taille</w:t>
      </w:r>
      <w:r>
        <w:rPr>
          <w:lang w:val="fr-FR"/>
        </w:rPr>
        <w:t>, ils ont tous une hauteur extérieure de 100 cm</w:t>
      </w:r>
      <w:r w:rsidR="00DF12A7">
        <w:rPr>
          <w:lang w:val="fr-FR"/>
        </w:rPr>
        <w:t> :</w:t>
      </w:r>
    </w:p>
    <w:p w14:paraId="450B075E" w14:textId="77777777" w:rsidR="00DF12A7" w:rsidRPr="005F0180" w:rsidRDefault="005F0180" w:rsidP="005F0180">
      <w:pPr>
        <w:pStyle w:val="NoSpacing"/>
        <w:numPr>
          <w:ilvl w:val="0"/>
          <w:numId w:val="6"/>
        </w:numPr>
        <w:rPr>
          <w:lang w:val="fr-FR"/>
        </w:rPr>
      </w:pPr>
      <w:r>
        <w:rPr>
          <w:lang w:val="fr-FR"/>
        </w:rPr>
        <w:t>110 cm x 124 cm, 130 cm x 126 cm, 168 cm x 137 cm, rond de 153 cm  ou 207 cm de diamètre.</w:t>
      </w:r>
    </w:p>
    <w:p w14:paraId="5326804E" w14:textId="77777777" w:rsidR="00337EFF" w:rsidRDefault="00337EFF" w:rsidP="00337EFF">
      <w:pPr>
        <w:pStyle w:val="Heading3"/>
        <w:rPr>
          <w:lang w:val="fr-FR"/>
        </w:rPr>
      </w:pPr>
      <w:r>
        <w:rPr>
          <w:lang w:val="fr-FR"/>
        </w:rPr>
        <w:t>Extérieur</w:t>
      </w:r>
    </w:p>
    <w:p w14:paraId="07152467" w14:textId="77777777" w:rsidR="005F0180" w:rsidRPr="005F0180" w:rsidRDefault="005F0180" w:rsidP="005F0180">
      <w:pPr>
        <w:pStyle w:val="NoSpacing"/>
        <w:rPr>
          <w:lang w:val="fr-FR"/>
        </w:rPr>
      </w:pPr>
      <w:r>
        <w:rPr>
          <w:lang w:val="fr-FR"/>
        </w:rPr>
        <w:t>Le poêle extérieur est disponible en version 40 kW et 15 kW. La version 15 kW est combinable avec tous nos produits, même les baignoires et bains à remous. La version 40 kW est idéalement à combiner avec un produit de minimum 110 cm de haut, elle est fournie avec un socle en bois, façon tonneau.</w:t>
      </w:r>
    </w:p>
    <w:p w14:paraId="512244C1" w14:textId="77777777" w:rsidR="00445969" w:rsidRDefault="00445969" w:rsidP="007D1F9F">
      <w:pPr>
        <w:pStyle w:val="Heading2"/>
        <w:rPr>
          <w:lang w:val="fr-FR"/>
        </w:rPr>
      </w:pPr>
      <w:r w:rsidRPr="00170405">
        <w:rPr>
          <w:highlight w:val="yellow"/>
          <w:lang w:val="fr-FR"/>
          <w:rPrChange w:id="128" w:author="Ali Babba" w:date="2016-09-30T13:07:00Z">
            <w:rPr>
              <w:lang w:val="fr-FR"/>
            </w:rPr>
          </w:rPrChange>
        </w:rPr>
        <w:lastRenderedPageBreak/>
        <w:t>Tonneaux de pluie</w:t>
      </w:r>
    </w:p>
    <w:p w14:paraId="2AB488F1" w14:textId="77777777" w:rsidR="008471EF" w:rsidRDefault="008471EF" w:rsidP="008471EF">
      <w:pPr>
        <w:rPr>
          <w:ins w:id="129" w:author="Ali Babba" w:date="2016-09-30T12:47:00Z"/>
          <w:lang w:val="fr-FR"/>
        </w:rPr>
      </w:pPr>
      <w:r>
        <w:rPr>
          <w:lang w:val="fr-FR"/>
        </w:rPr>
        <w:t xml:space="preserve">Nous proposons également des tonneaux de pluie en bois massif, adaptables selon vos besoins pour accommoder tous les techniques désirés. Ils sont disponibles en volume de 200 L, 450 L et 690 L. Chacun de nos tonneaux de pluie est fourni avec un couvercle en contreplaqué-thermo. </w:t>
      </w:r>
    </w:p>
    <w:p w14:paraId="6AF63D72" w14:textId="77777777" w:rsidR="00F02687" w:rsidRDefault="00F02687">
      <w:pPr>
        <w:pStyle w:val="Heading1"/>
        <w:rPr>
          <w:ins w:id="130" w:author="Ali Babba" w:date="2016-09-30T12:47:00Z"/>
          <w:lang w:val="fr-FR"/>
        </w:rPr>
        <w:pPrChange w:id="131" w:author="Ali Babba" w:date="2016-09-30T12:47:00Z">
          <w:pPr/>
        </w:pPrChange>
      </w:pPr>
      <w:ins w:id="132" w:author="Ali Babba" w:date="2016-09-30T12:47:00Z">
        <w:r>
          <w:rPr>
            <w:lang w:val="fr-FR"/>
          </w:rPr>
          <w:t>Contact</w:t>
        </w:r>
      </w:ins>
    </w:p>
    <w:p w14:paraId="03A02B97" w14:textId="77777777" w:rsidR="00F02687" w:rsidRDefault="00F02687">
      <w:pPr>
        <w:rPr>
          <w:ins w:id="133" w:author="Ali Babba" w:date="2016-09-30T12:54:00Z"/>
          <w:lang w:val="fr-FR"/>
        </w:rPr>
      </w:pPr>
      <w:ins w:id="134" w:author="Ali Babba" w:date="2016-09-30T12:50:00Z">
        <w:r>
          <w:rPr>
            <w:lang w:val="fr-FR"/>
          </w:rPr>
          <w:t>Si l’un ou plusieurs de nos produits vos intéresse ou vous cherchez tout simplement plus d</w:t>
        </w:r>
      </w:ins>
      <w:ins w:id="135" w:author="Ali Babba" w:date="2016-09-30T12:51:00Z">
        <w:r>
          <w:rPr>
            <w:lang w:val="fr-FR"/>
          </w:rPr>
          <w:t>’informations, n’hésitez pas à remplir le formulaire ci-dessous. Indiquez-y à quel sujet vous désirez rece</w:t>
        </w:r>
      </w:ins>
      <w:ins w:id="136" w:author="Ali Babba" w:date="2016-09-30T12:52:00Z">
        <w:r>
          <w:rPr>
            <w:lang w:val="fr-FR"/>
          </w:rPr>
          <w:t xml:space="preserve">voir des détails, des conseils sur le choix du produit final ou une offre concrète. </w:t>
        </w:r>
      </w:ins>
      <w:ins w:id="137" w:author="Ali Babba" w:date="2016-09-30T12:53:00Z">
        <w:r>
          <w:rPr>
            <w:lang w:val="fr-FR"/>
          </w:rPr>
          <w:t xml:space="preserve">Nous </w:t>
        </w:r>
      </w:ins>
      <w:ins w:id="138" w:author="Ali Babba" w:date="2016-09-30T12:54:00Z">
        <w:r>
          <w:rPr>
            <w:lang w:val="fr-FR"/>
          </w:rPr>
          <w:t xml:space="preserve">reviendrons vers vous </w:t>
        </w:r>
      </w:ins>
      <w:ins w:id="139" w:author="Ali Babba" w:date="2016-09-30T12:53:00Z">
        <w:r>
          <w:rPr>
            <w:lang w:val="fr-FR"/>
          </w:rPr>
          <w:t>dans le</w:t>
        </w:r>
      </w:ins>
      <w:ins w:id="140" w:author="Ali Babba" w:date="2016-09-30T12:54:00Z">
        <w:r>
          <w:rPr>
            <w:lang w:val="fr-FR"/>
          </w:rPr>
          <w:t>s</w:t>
        </w:r>
      </w:ins>
      <w:ins w:id="141" w:author="Ali Babba" w:date="2016-09-30T12:53:00Z">
        <w:r>
          <w:rPr>
            <w:lang w:val="fr-FR"/>
          </w:rPr>
          <w:t xml:space="preserve"> plus brefs délais possibles avec une réponse</w:t>
        </w:r>
      </w:ins>
      <w:ins w:id="142" w:author="Ali Babba" w:date="2016-09-30T12:54:00Z">
        <w:r>
          <w:rPr>
            <w:lang w:val="fr-FR"/>
          </w:rPr>
          <w:t xml:space="preserve"> sur mesure pour vous.</w:t>
        </w:r>
      </w:ins>
    </w:p>
    <w:p w14:paraId="32B4E5FF" w14:textId="77777777" w:rsidR="00F02687" w:rsidRDefault="00F02687">
      <w:pPr>
        <w:pStyle w:val="NoSpacing"/>
        <w:rPr>
          <w:ins w:id="143" w:author="Ali Babba" w:date="2016-09-30T12:57:00Z"/>
          <w:lang w:val="fr-FR"/>
        </w:rPr>
        <w:pPrChange w:id="144" w:author="Ali Babba" w:date="2016-09-30T12:57:00Z">
          <w:pPr/>
        </w:pPrChange>
      </w:pPr>
      <w:commentRangeStart w:id="145"/>
      <w:ins w:id="146" w:author="Ali Babba" w:date="2016-09-30T12:54:00Z">
        <w:r>
          <w:rPr>
            <w:lang w:val="fr-FR"/>
          </w:rPr>
          <w:t>En cliquant sur les titres et images qui vous intéressent, vous nous transmettez vos préférences et intér</w:t>
        </w:r>
      </w:ins>
      <w:ins w:id="147" w:author="Ali Babba" w:date="2016-09-30T12:55:00Z">
        <w:r>
          <w:rPr>
            <w:lang w:val="fr-FR"/>
          </w:rPr>
          <w:t>êts. Ceci nous permet de vous conseiller plus adéquatement.</w:t>
        </w:r>
      </w:ins>
      <w:ins w:id="148" w:author="Ali Babba" w:date="2016-09-30T12:57:00Z">
        <w:r w:rsidR="00170405">
          <w:rPr>
            <w:lang w:val="fr-FR"/>
          </w:rPr>
          <w:t xml:space="preserve"> Chaque catégorie ou exemple de produit peut être rajouté ou enlevé de votre liste de préférence en cliquant dessus une fois.</w:t>
        </w:r>
        <w:commentRangeEnd w:id="145"/>
        <w:r w:rsidR="00170405">
          <w:rPr>
            <w:rStyle w:val="CommentReference"/>
            <w:color w:val="auto"/>
          </w:rPr>
          <w:commentReference w:id="145"/>
        </w:r>
      </w:ins>
    </w:p>
    <w:p w14:paraId="60E82C92" w14:textId="77777777" w:rsidR="00170405" w:rsidRPr="00F02687" w:rsidRDefault="00170405">
      <w:pPr>
        <w:pStyle w:val="Heading2"/>
        <w:rPr>
          <w:lang w:val="fr-FR"/>
          <w:rPrChange w:id="149" w:author="Ali Babba" w:date="2016-09-30T12:47:00Z">
            <w:rPr>
              <w:lang w:val="fr-FR"/>
            </w:rPr>
          </w:rPrChange>
        </w:rPr>
        <w:pPrChange w:id="150" w:author="Ali Babba" w:date="2016-09-30T12:57:00Z">
          <w:pPr/>
        </w:pPrChange>
      </w:pPr>
      <w:ins w:id="151" w:author="Ali Babba" w:date="2016-09-30T12:57:00Z">
        <w:r>
          <w:rPr>
            <w:lang w:val="fr-FR"/>
          </w:rPr>
          <w:t>Liste de préférence</w:t>
        </w:r>
      </w:ins>
    </w:p>
    <w:sectPr w:rsidR="00170405" w:rsidRPr="00F0268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Ali Babba" w:date="2016-09-30T13:01:00Z" w:initials="AB">
    <w:p w14:paraId="4C598695" w14:textId="77777777" w:rsidR="00170405" w:rsidRPr="00170405" w:rsidRDefault="00170405">
      <w:pPr>
        <w:pStyle w:val="CommentText"/>
        <w:rPr>
          <w:lang w:val="fr-FR"/>
        </w:rPr>
      </w:pPr>
      <w:r>
        <w:rPr>
          <w:rStyle w:val="CommentReference"/>
        </w:rPr>
        <w:annotationRef/>
      </w:r>
      <w:r w:rsidRPr="00170405">
        <w:rPr>
          <w:lang w:val="fr-FR"/>
        </w:rPr>
        <w:t xml:space="preserve">J’ai mis les titres en </w:t>
      </w:r>
      <w:r w:rsidRPr="00170405">
        <w:rPr>
          <w:highlight w:val="yellow"/>
          <w:lang w:val="fr-FR"/>
        </w:rPr>
        <w:t>surligné</w:t>
      </w:r>
      <w:r w:rsidRPr="00170405">
        <w:rPr>
          <w:lang w:val="fr-FR"/>
        </w:rPr>
        <w:t xml:space="preserve"> que j’aimerais avoir en option cliquable. </w:t>
      </w:r>
      <w:r>
        <w:rPr>
          <w:lang w:val="fr-FR"/>
        </w:rPr>
        <w:t>Thanks!</w:t>
      </w:r>
    </w:p>
  </w:comment>
  <w:comment w:id="58" w:author="Ali Babba" w:date="2016-09-30T13:03:00Z" w:initials="AB">
    <w:p w14:paraId="218CE1F7" w14:textId="77777777" w:rsidR="00170405" w:rsidRDefault="00170405">
      <w:pPr>
        <w:pStyle w:val="CommentText"/>
        <w:rPr>
          <w:lang w:val="fr-FR"/>
        </w:rPr>
      </w:pPr>
      <w:r>
        <w:rPr>
          <w:rStyle w:val="CommentReference"/>
        </w:rPr>
        <w:annotationRef/>
      </w:r>
      <w:r w:rsidRPr="00170405">
        <w:rPr>
          <w:lang w:val="fr-FR"/>
        </w:rPr>
        <w:t>Est-ce que c’est possible d’avoir deux “boutons” pour un</w:t>
      </w:r>
      <w:r>
        <w:rPr>
          <w:lang w:val="fr-FR"/>
        </w:rPr>
        <w:t>e</w:t>
      </w:r>
      <w:r w:rsidRPr="00170405">
        <w:rPr>
          <w:lang w:val="fr-FR"/>
        </w:rPr>
        <w:t xml:space="preserve"> m</w:t>
      </w:r>
      <w:r>
        <w:rPr>
          <w:lang w:val="fr-FR"/>
        </w:rPr>
        <w:t>ême case ? On va avoir des redondances pour les bains à remous et les divers accessoires. Donc dans l’idéal il faudrait que quand je clique bain à remous chez les bains ça active l’option aussi quand je suis sur la page tonneaux. Et dans le récap ce n’est qu’une seule case of course.</w:t>
      </w:r>
    </w:p>
    <w:p w14:paraId="34C5806C" w14:textId="77777777" w:rsidR="00170405" w:rsidRDefault="00170405">
      <w:pPr>
        <w:pStyle w:val="CommentText"/>
        <w:rPr>
          <w:lang w:val="fr-FR"/>
        </w:rPr>
      </w:pPr>
      <w:r>
        <w:rPr>
          <w:lang w:val="fr-FR"/>
        </w:rPr>
        <w:t>Les doublons :</w:t>
      </w:r>
    </w:p>
    <w:p w14:paraId="17DC71D9" w14:textId="77777777" w:rsidR="00170405" w:rsidRDefault="00170405" w:rsidP="00170405">
      <w:pPr>
        <w:pStyle w:val="CommentText"/>
        <w:numPr>
          <w:ilvl w:val="0"/>
          <w:numId w:val="7"/>
        </w:numPr>
        <w:rPr>
          <w:lang w:val="fr-FR"/>
        </w:rPr>
      </w:pPr>
      <w:r>
        <w:rPr>
          <w:lang w:val="fr-FR"/>
        </w:rPr>
        <w:t>Bain à remous</w:t>
      </w:r>
    </w:p>
    <w:p w14:paraId="7F0857A9" w14:textId="77777777" w:rsidR="00170405" w:rsidRDefault="00170405" w:rsidP="00170405">
      <w:pPr>
        <w:pStyle w:val="CommentText"/>
        <w:numPr>
          <w:ilvl w:val="0"/>
          <w:numId w:val="7"/>
        </w:numPr>
        <w:rPr>
          <w:lang w:val="fr-FR"/>
        </w:rPr>
      </w:pPr>
      <w:r>
        <w:rPr>
          <w:lang w:val="fr-FR"/>
        </w:rPr>
        <w:t>Marches/escalier</w:t>
      </w:r>
    </w:p>
    <w:p w14:paraId="7E17F9AF" w14:textId="77777777" w:rsidR="00170405" w:rsidRDefault="00170405" w:rsidP="00170405">
      <w:pPr>
        <w:pStyle w:val="CommentText"/>
        <w:numPr>
          <w:ilvl w:val="0"/>
          <w:numId w:val="7"/>
        </w:numPr>
        <w:rPr>
          <w:lang w:val="fr-FR"/>
        </w:rPr>
      </w:pPr>
      <w:r>
        <w:rPr>
          <w:lang w:val="fr-FR"/>
        </w:rPr>
        <w:t>Assises</w:t>
      </w:r>
    </w:p>
    <w:p w14:paraId="78D2A22F" w14:textId="77777777" w:rsidR="00170405" w:rsidRPr="00170405" w:rsidRDefault="00170405" w:rsidP="00170405">
      <w:pPr>
        <w:pStyle w:val="CommentText"/>
        <w:numPr>
          <w:ilvl w:val="0"/>
          <w:numId w:val="7"/>
        </w:numPr>
        <w:rPr>
          <w:lang w:val="fr-FR"/>
        </w:rPr>
      </w:pPr>
      <w:r>
        <w:rPr>
          <w:lang w:val="fr-FR"/>
        </w:rPr>
        <w:t>Couvercle</w:t>
      </w:r>
    </w:p>
  </w:comment>
  <w:comment w:id="145" w:author="Ali Babba" w:date="2016-09-30T12:57:00Z" w:initials="AB">
    <w:p w14:paraId="43A4EFC4" w14:textId="77777777" w:rsidR="00170405" w:rsidRPr="00170405" w:rsidRDefault="00170405">
      <w:pPr>
        <w:pStyle w:val="CommentText"/>
        <w:rPr>
          <w:lang w:val="fr-FR"/>
        </w:rPr>
      </w:pPr>
      <w:r>
        <w:rPr>
          <w:rStyle w:val="CommentReference"/>
        </w:rPr>
        <w:annotationRef/>
      </w:r>
      <w:r w:rsidRPr="00170405">
        <w:rPr>
          <w:lang w:val="fr-FR"/>
        </w:rPr>
        <w:t xml:space="preserve">C’est aussi ce texte là que je mettrais dans le pop-up. </w:t>
      </w:r>
      <w:r>
        <w:rPr>
          <w:lang w:val="fr-FR"/>
        </w:rPr>
        <w:t>Si tu le trouves trop long tu peux aussi juste mettre la première phrase pour le pop-up.</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98695" w15:done="0"/>
  <w15:commentEx w15:paraId="78D2A22F" w15:done="0"/>
  <w15:commentEx w15:paraId="43A4EF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0AE0"/>
    <w:multiLevelType w:val="hybridMultilevel"/>
    <w:tmpl w:val="A3DA571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4D357A"/>
    <w:multiLevelType w:val="hybridMultilevel"/>
    <w:tmpl w:val="2C44AA9E"/>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814EC8"/>
    <w:multiLevelType w:val="hybridMultilevel"/>
    <w:tmpl w:val="3A7E648E"/>
    <w:lvl w:ilvl="0" w:tplc="22B01BD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9E3A17"/>
    <w:multiLevelType w:val="hybridMultilevel"/>
    <w:tmpl w:val="585C5B8A"/>
    <w:lvl w:ilvl="0" w:tplc="2A64A06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5E4AC7"/>
    <w:multiLevelType w:val="hybridMultilevel"/>
    <w:tmpl w:val="D8827C6C"/>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A082C00"/>
    <w:multiLevelType w:val="hybridMultilevel"/>
    <w:tmpl w:val="690A1D38"/>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476928"/>
    <w:multiLevelType w:val="hybridMultilevel"/>
    <w:tmpl w:val="DFDED780"/>
    <w:lvl w:ilvl="0" w:tplc="7D38598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5"/>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 Babba">
    <w15:presenceInfo w15:providerId="Windows Live" w15:userId="32ea25558d2e8b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DB"/>
    <w:rsid w:val="00002FD6"/>
    <w:rsid w:val="00030A2E"/>
    <w:rsid w:val="00031780"/>
    <w:rsid w:val="0003453E"/>
    <w:rsid w:val="0006500E"/>
    <w:rsid w:val="00100D2A"/>
    <w:rsid w:val="001147A4"/>
    <w:rsid w:val="00136499"/>
    <w:rsid w:val="00144715"/>
    <w:rsid w:val="00170405"/>
    <w:rsid w:val="001A7C86"/>
    <w:rsid w:val="001B4B1F"/>
    <w:rsid w:val="001D08DE"/>
    <w:rsid w:val="00230F74"/>
    <w:rsid w:val="00233676"/>
    <w:rsid w:val="0026344A"/>
    <w:rsid w:val="002A5F21"/>
    <w:rsid w:val="002F03B2"/>
    <w:rsid w:val="002F343B"/>
    <w:rsid w:val="00300EBA"/>
    <w:rsid w:val="00321AF4"/>
    <w:rsid w:val="00330C02"/>
    <w:rsid w:val="00337EFF"/>
    <w:rsid w:val="00356C38"/>
    <w:rsid w:val="00395FD9"/>
    <w:rsid w:val="003A2DCA"/>
    <w:rsid w:val="003B22FB"/>
    <w:rsid w:val="003B6F2C"/>
    <w:rsid w:val="003C0F32"/>
    <w:rsid w:val="00445969"/>
    <w:rsid w:val="004F4198"/>
    <w:rsid w:val="0052109B"/>
    <w:rsid w:val="00540A14"/>
    <w:rsid w:val="00593EC2"/>
    <w:rsid w:val="00594C59"/>
    <w:rsid w:val="005F0180"/>
    <w:rsid w:val="00606BB0"/>
    <w:rsid w:val="00627F87"/>
    <w:rsid w:val="00645CDE"/>
    <w:rsid w:val="0064650A"/>
    <w:rsid w:val="006532E8"/>
    <w:rsid w:val="00676D00"/>
    <w:rsid w:val="006806C4"/>
    <w:rsid w:val="006968AD"/>
    <w:rsid w:val="006B3F3B"/>
    <w:rsid w:val="006B44CD"/>
    <w:rsid w:val="006C127A"/>
    <w:rsid w:val="00715141"/>
    <w:rsid w:val="00716121"/>
    <w:rsid w:val="00763D12"/>
    <w:rsid w:val="00774CE2"/>
    <w:rsid w:val="007A1970"/>
    <w:rsid w:val="007A48FC"/>
    <w:rsid w:val="007D0AD0"/>
    <w:rsid w:val="007D1F9F"/>
    <w:rsid w:val="007E2F62"/>
    <w:rsid w:val="007F4261"/>
    <w:rsid w:val="008369A8"/>
    <w:rsid w:val="008372DB"/>
    <w:rsid w:val="0084490A"/>
    <w:rsid w:val="008471EF"/>
    <w:rsid w:val="00897A5B"/>
    <w:rsid w:val="008C1FEA"/>
    <w:rsid w:val="00925BCA"/>
    <w:rsid w:val="00947813"/>
    <w:rsid w:val="0095054C"/>
    <w:rsid w:val="00996A34"/>
    <w:rsid w:val="009B527A"/>
    <w:rsid w:val="00A15176"/>
    <w:rsid w:val="00A20BF8"/>
    <w:rsid w:val="00A4213B"/>
    <w:rsid w:val="00A43329"/>
    <w:rsid w:val="00A500AD"/>
    <w:rsid w:val="00AC07BE"/>
    <w:rsid w:val="00AE0D03"/>
    <w:rsid w:val="00AE1353"/>
    <w:rsid w:val="00B60926"/>
    <w:rsid w:val="00B75A03"/>
    <w:rsid w:val="00BD099B"/>
    <w:rsid w:val="00BD6F50"/>
    <w:rsid w:val="00C06765"/>
    <w:rsid w:val="00C40C4E"/>
    <w:rsid w:val="00C5578B"/>
    <w:rsid w:val="00C842A9"/>
    <w:rsid w:val="00C90C6B"/>
    <w:rsid w:val="00C92418"/>
    <w:rsid w:val="00C94AA9"/>
    <w:rsid w:val="00CC5E41"/>
    <w:rsid w:val="00CF088C"/>
    <w:rsid w:val="00D12C7D"/>
    <w:rsid w:val="00D16085"/>
    <w:rsid w:val="00D36C6F"/>
    <w:rsid w:val="00D66BAE"/>
    <w:rsid w:val="00D80343"/>
    <w:rsid w:val="00DC3F12"/>
    <w:rsid w:val="00DD6AD8"/>
    <w:rsid w:val="00DF12A7"/>
    <w:rsid w:val="00E025D5"/>
    <w:rsid w:val="00E07827"/>
    <w:rsid w:val="00E16938"/>
    <w:rsid w:val="00E6049C"/>
    <w:rsid w:val="00E854AC"/>
    <w:rsid w:val="00EA6AA8"/>
    <w:rsid w:val="00EA77E7"/>
    <w:rsid w:val="00ED065F"/>
    <w:rsid w:val="00EF33AF"/>
    <w:rsid w:val="00F02687"/>
    <w:rsid w:val="00F0699C"/>
    <w:rsid w:val="00F11CC6"/>
    <w:rsid w:val="00F32126"/>
    <w:rsid w:val="00FA4067"/>
    <w:rsid w:val="00FA5653"/>
    <w:rsid w:val="00FA70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A9E1"/>
  <w15:chartTrackingRefBased/>
  <w15:docId w15:val="{DD17296A-03FE-43CE-A182-F4B2BD54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e intro"/>
    <w:qFormat/>
    <w:rsid w:val="006532E8"/>
    <w:pPr>
      <w:jc w:val="both"/>
    </w:pPr>
  </w:style>
  <w:style w:type="paragraph" w:styleId="Heading1">
    <w:name w:val="heading 1"/>
    <w:basedOn w:val="Normal"/>
    <w:next w:val="Normal"/>
    <w:link w:val="Heading1Char"/>
    <w:uiPriority w:val="9"/>
    <w:qFormat/>
    <w:rsid w:val="00030A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A40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2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2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A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0A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34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A4067"/>
    <w:rPr>
      <w:rFonts w:asciiTheme="majorHAnsi" w:eastAsiaTheme="majorEastAsia" w:hAnsiTheme="majorHAnsi" w:cstheme="majorBidi"/>
      <w:i/>
      <w:iCs/>
      <w:color w:val="2E74B5" w:themeColor="accent1" w:themeShade="BF"/>
    </w:rPr>
  </w:style>
  <w:style w:type="paragraph" w:styleId="NoSpacing">
    <w:name w:val="No Spacing"/>
    <w:aliases w:val="Texte body"/>
    <w:uiPriority w:val="1"/>
    <w:qFormat/>
    <w:rsid w:val="006532E8"/>
    <w:pPr>
      <w:spacing w:before="120" w:after="120" w:line="254" w:lineRule="auto"/>
      <w:jc w:val="both"/>
    </w:pPr>
    <w:rPr>
      <w:color w:val="808080" w:themeColor="background1" w:themeShade="80"/>
    </w:rPr>
  </w:style>
  <w:style w:type="paragraph" w:styleId="ListParagraph">
    <w:name w:val="List Paragraph"/>
    <w:basedOn w:val="Normal"/>
    <w:uiPriority w:val="34"/>
    <w:qFormat/>
    <w:rsid w:val="00EA77E7"/>
    <w:pPr>
      <w:ind w:left="720"/>
      <w:contextualSpacing/>
    </w:pPr>
  </w:style>
  <w:style w:type="character" w:styleId="CommentReference">
    <w:name w:val="annotation reference"/>
    <w:basedOn w:val="DefaultParagraphFont"/>
    <w:uiPriority w:val="99"/>
    <w:semiHidden/>
    <w:unhideWhenUsed/>
    <w:rsid w:val="00170405"/>
    <w:rPr>
      <w:sz w:val="16"/>
      <w:szCs w:val="16"/>
    </w:rPr>
  </w:style>
  <w:style w:type="paragraph" w:styleId="CommentText">
    <w:name w:val="annotation text"/>
    <w:basedOn w:val="Normal"/>
    <w:link w:val="CommentTextChar"/>
    <w:uiPriority w:val="99"/>
    <w:semiHidden/>
    <w:unhideWhenUsed/>
    <w:rsid w:val="00170405"/>
    <w:pPr>
      <w:spacing w:line="240" w:lineRule="auto"/>
    </w:pPr>
    <w:rPr>
      <w:sz w:val="20"/>
      <w:szCs w:val="20"/>
    </w:rPr>
  </w:style>
  <w:style w:type="character" w:customStyle="1" w:styleId="CommentTextChar">
    <w:name w:val="Comment Text Char"/>
    <w:basedOn w:val="DefaultParagraphFont"/>
    <w:link w:val="CommentText"/>
    <w:uiPriority w:val="99"/>
    <w:semiHidden/>
    <w:rsid w:val="00170405"/>
    <w:rPr>
      <w:sz w:val="20"/>
      <w:szCs w:val="20"/>
    </w:rPr>
  </w:style>
  <w:style w:type="paragraph" w:styleId="CommentSubject">
    <w:name w:val="annotation subject"/>
    <w:basedOn w:val="CommentText"/>
    <w:next w:val="CommentText"/>
    <w:link w:val="CommentSubjectChar"/>
    <w:uiPriority w:val="99"/>
    <w:semiHidden/>
    <w:unhideWhenUsed/>
    <w:rsid w:val="00170405"/>
    <w:rPr>
      <w:b/>
      <w:bCs/>
    </w:rPr>
  </w:style>
  <w:style w:type="character" w:customStyle="1" w:styleId="CommentSubjectChar">
    <w:name w:val="Comment Subject Char"/>
    <w:basedOn w:val="CommentTextChar"/>
    <w:link w:val="CommentSubject"/>
    <w:uiPriority w:val="99"/>
    <w:semiHidden/>
    <w:rsid w:val="00170405"/>
    <w:rPr>
      <w:b/>
      <w:bCs/>
      <w:sz w:val="20"/>
      <w:szCs w:val="20"/>
    </w:rPr>
  </w:style>
  <w:style w:type="paragraph" w:styleId="BalloonText">
    <w:name w:val="Balloon Text"/>
    <w:basedOn w:val="Normal"/>
    <w:link w:val="BalloonTextChar"/>
    <w:uiPriority w:val="99"/>
    <w:semiHidden/>
    <w:unhideWhenUsed/>
    <w:rsid w:val="00170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4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12</Pages>
  <Words>4652</Words>
  <Characters>25591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Babba</dc:creator>
  <cp:keywords/>
  <dc:description/>
  <cp:lastModifiedBy>Ali Babba</cp:lastModifiedBy>
  <cp:revision>80</cp:revision>
  <dcterms:created xsi:type="dcterms:W3CDTF">2015-11-10T14:09:00Z</dcterms:created>
  <dcterms:modified xsi:type="dcterms:W3CDTF">2016-09-30T14:20:00Z</dcterms:modified>
</cp:coreProperties>
</file>